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FF6" w:rsidRPr="00C63475" w:rsidRDefault="00C63475" w:rsidP="00D37B30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C63475">
        <w:rPr>
          <w:rFonts w:ascii="Times New Roman" w:hAnsi="Times New Roman" w:cs="Times New Roman"/>
          <w:sz w:val="28"/>
          <w:szCs w:val="28"/>
        </w:rPr>
        <w:t>Istruzioni Esperimento</w:t>
      </w:r>
    </w:p>
    <w:p w:rsidR="00CD3F07" w:rsidRPr="00C63475" w:rsidRDefault="00CD3F07" w:rsidP="00CD3F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F07" w:rsidRPr="00C63475" w:rsidRDefault="00CD3F07" w:rsidP="00CD3F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F07" w:rsidRPr="00C63475" w:rsidRDefault="007A6D36" w:rsidP="00CD3F0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 ringrazio per la tua</w:t>
      </w:r>
      <w:r w:rsidR="00C63475" w:rsidRPr="00C63475">
        <w:rPr>
          <w:rFonts w:ascii="Times New Roman" w:hAnsi="Times New Roman" w:cs="Times New Roman"/>
        </w:rPr>
        <w:t xml:space="preserve"> partecipazione.</w:t>
      </w:r>
    </w:p>
    <w:p w:rsidR="00C63475" w:rsidRDefault="00C63475" w:rsidP="00CD3F07">
      <w:pPr>
        <w:jc w:val="left"/>
        <w:rPr>
          <w:rFonts w:ascii="Times New Roman" w:hAnsi="Times New Roman" w:cs="Times New Roman"/>
        </w:rPr>
      </w:pPr>
      <w:r w:rsidRPr="00C63475">
        <w:rPr>
          <w:rFonts w:ascii="Times New Roman" w:hAnsi="Times New Roman" w:cs="Times New Roman"/>
        </w:rPr>
        <w:t>Questo è un espe</w:t>
      </w:r>
      <w:r>
        <w:rPr>
          <w:rFonts w:ascii="Times New Roman" w:hAnsi="Times New Roman" w:cs="Times New Roman"/>
        </w:rPr>
        <w:t>rimento</w:t>
      </w:r>
      <w:r w:rsidRPr="00C63475">
        <w:rPr>
          <w:rFonts w:ascii="Times New Roman" w:hAnsi="Times New Roman" w:cs="Times New Roman"/>
        </w:rPr>
        <w:t xml:space="preserve"> </w:t>
      </w:r>
      <w:r w:rsidR="007A6D36">
        <w:rPr>
          <w:rFonts w:ascii="Times New Roman" w:hAnsi="Times New Roman" w:cs="Times New Roman"/>
        </w:rPr>
        <w:t>durante il quale avrai</w:t>
      </w:r>
      <w:r>
        <w:rPr>
          <w:rFonts w:ascii="Times New Roman" w:hAnsi="Times New Roman" w:cs="Times New Roman"/>
        </w:rPr>
        <w:t xml:space="preserve"> la possibilità di vincere diverse somme</w:t>
      </w:r>
      <w:r w:rsidR="00B70532">
        <w:rPr>
          <w:rFonts w:ascii="Times New Roman" w:hAnsi="Times New Roman" w:cs="Times New Roman"/>
        </w:rPr>
        <w:t xml:space="preserve"> di denaro: 10, 15, 30, 50 euro.</w:t>
      </w:r>
    </w:p>
    <w:p w:rsidR="00C63475" w:rsidRPr="00C63475" w:rsidRDefault="00C63475" w:rsidP="00CD3F07">
      <w:pPr>
        <w:jc w:val="left"/>
        <w:rPr>
          <w:rFonts w:ascii="Times New Roman" w:hAnsi="Times New Roman" w:cs="Times New Roman"/>
        </w:rPr>
      </w:pPr>
    </w:p>
    <w:p w:rsidR="00CD3F07" w:rsidRPr="00C63475" w:rsidRDefault="00927C34" w:rsidP="00D60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ogni trial t</w:t>
      </w:r>
      <w:r w:rsidR="00C63475">
        <w:rPr>
          <w:rFonts w:ascii="Times New Roman" w:hAnsi="Times New Roman" w:cs="Times New Roman"/>
        </w:rPr>
        <w:t>i verranno mostrate due urne rettangolari una a sinistra e l’altra a desta come illustrato nella figura 1 sotto. Ogni urna contiene un certo ammontare di palline rosse e blu. La proporzione di palline rosse e blu è indicato dalla dimensione dei rispettivi colori all’interno dell’urna.</w:t>
      </w:r>
    </w:p>
    <w:p w:rsidR="00CD3F07" w:rsidRPr="00C63475" w:rsidRDefault="00CD3F07" w:rsidP="00D6037A">
      <w:pPr>
        <w:rPr>
          <w:rFonts w:ascii="Times New Roman" w:hAnsi="Times New Roman" w:cs="Times New Roman"/>
        </w:rPr>
      </w:pPr>
    </w:p>
    <w:p w:rsidR="00CD3F07" w:rsidRPr="00C63475" w:rsidRDefault="00CD3F07" w:rsidP="00CD3F07">
      <w:pPr>
        <w:rPr>
          <w:rFonts w:ascii="Times New Roman" w:hAnsi="Times New Roman" w:cs="Times New Roman"/>
        </w:rPr>
      </w:pPr>
    </w:p>
    <w:p w:rsidR="00CD3F07" w:rsidRPr="00C63475" w:rsidRDefault="00CD3F07" w:rsidP="00CD3F0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1087755</wp:posOffset>
            </wp:positionH>
            <wp:positionV relativeFrom="paragraph">
              <wp:posOffset>95250</wp:posOffset>
            </wp:positionV>
            <wp:extent cx="3208655" cy="2106930"/>
            <wp:effectExtent l="19050" t="0" r="0" b="0"/>
            <wp:wrapThrough wrapText="bothSides">
              <wp:wrapPolygon edited="0">
                <wp:start x="-128" y="0"/>
                <wp:lineTo x="-128" y="21483"/>
                <wp:lineTo x="21544" y="21483"/>
                <wp:lineTo x="21544" y="0"/>
                <wp:lineTo x="-128" y="0"/>
              </wp:wrapPolygon>
            </wp:wrapThrough>
            <wp:docPr id="1" name="Immagine 1" descr="C:\Documents and Settings\Francesco\Documenti\MATLAB\AmbiguityExp\urn\images\002_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rancesco\Documenti\MATLAB\AmbiguityExp\urn\images\002_0_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3F07" w:rsidRPr="00C63475" w:rsidRDefault="00CD3F07" w:rsidP="00CD3F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F07" w:rsidRPr="00C63475" w:rsidRDefault="00CD3F07" w:rsidP="00CD3F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F07" w:rsidRPr="00BA172D" w:rsidRDefault="00CD3F07" w:rsidP="00D37B30">
      <w:pPr>
        <w:jc w:val="center"/>
        <w:outlineLvl w:val="0"/>
        <w:rPr>
          <w:rFonts w:ascii="Times New Roman" w:hAnsi="Times New Roman" w:cs="Times New Roman"/>
        </w:rPr>
      </w:pPr>
      <w:r w:rsidRPr="00BA172D">
        <w:rPr>
          <w:rFonts w:ascii="Times New Roman" w:hAnsi="Times New Roman" w:cs="Times New Roman"/>
        </w:rPr>
        <w:t>Fi</w:t>
      </w:r>
      <w:r w:rsidR="00BA172D" w:rsidRPr="00BA172D">
        <w:rPr>
          <w:rFonts w:ascii="Times New Roman" w:hAnsi="Times New Roman" w:cs="Times New Roman"/>
        </w:rPr>
        <w:t>gura</w:t>
      </w:r>
      <w:r w:rsidRPr="00BA172D">
        <w:rPr>
          <w:rFonts w:ascii="Times New Roman" w:hAnsi="Times New Roman" w:cs="Times New Roman"/>
        </w:rPr>
        <w:t xml:space="preserve"> 1.</w:t>
      </w:r>
    </w:p>
    <w:p w:rsidR="00CD3F07" w:rsidRPr="00BA172D" w:rsidRDefault="00CD3F07" w:rsidP="00CD3F07">
      <w:pPr>
        <w:jc w:val="center"/>
        <w:rPr>
          <w:rFonts w:ascii="Times New Roman" w:hAnsi="Times New Roman" w:cs="Times New Roman"/>
        </w:rPr>
      </w:pPr>
    </w:p>
    <w:p w:rsidR="00CD3F07" w:rsidRPr="00BA172D" w:rsidRDefault="00CD3F07" w:rsidP="00CD3F07">
      <w:pPr>
        <w:jc w:val="center"/>
        <w:rPr>
          <w:rFonts w:ascii="Times New Roman" w:hAnsi="Times New Roman" w:cs="Times New Roman"/>
        </w:rPr>
      </w:pPr>
    </w:p>
    <w:p w:rsidR="00CD3F07" w:rsidRPr="00BA172D" w:rsidRDefault="00CD3F07" w:rsidP="00CD3F07">
      <w:pPr>
        <w:jc w:val="center"/>
        <w:rPr>
          <w:rFonts w:ascii="Times New Roman" w:hAnsi="Times New Roman" w:cs="Times New Roman"/>
        </w:rPr>
      </w:pPr>
    </w:p>
    <w:p w:rsidR="00CD3F07" w:rsidRPr="00BA172D" w:rsidRDefault="00CD3F07" w:rsidP="00CD3F07">
      <w:pPr>
        <w:jc w:val="center"/>
        <w:rPr>
          <w:rFonts w:ascii="Times New Roman" w:hAnsi="Times New Roman" w:cs="Times New Roman"/>
        </w:rPr>
      </w:pPr>
    </w:p>
    <w:p w:rsidR="00CD3F07" w:rsidRPr="00BA172D" w:rsidRDefault="00CD3F07" w:rsidP="00CD3F07">
      <w:pPr>
        <w:jc w:val="center"/>
        <w:rPr>
          <w:rFonts w:ascii="Times New Roman" w:hAnsi="Times New Roman" w:cs="Times New Roman"/>
        </w:rPr>
      </w:pPr>
    </w:p>
    <w:p w:rsidR="00CD3F07" w:rsidRPr="00BA172D" w:rsidRDefault="00CD3F07" w:rsidP="00CD3F07">
      <w:pPr>
        <w:jc w:val="center"/>
        <w:rPr>
          <w:rFonts w:ascii="Times New Roman" w:hAnsi="Times New Roman" w:cs="Times New Roman"/>
        </w:rPr>
      </w:pPr>
    </w:p>
    <w:p w:rsidR="00CD3F07" w:rsidRPr="00BA172D" w:rsidRDefault="00CD3F07" w:rsidP="00CD3F07">
      <w:pPr>
        <w:jc w:val="center"/>
        <w:rPr>
          <w:rFonts w:ascii="Times New Roman" w:hAnsi="Times New Roman" w:cs="Times New Roman"/>
        </w:rPr>
      </w:pPr>
    </w:p>
    <w:p w:rsidR="00CD3F07" w:rsidRDefault="00CD3F07" w:rsidP="00CD3F07">
      <w:pPr>
        <w:jc w:val="center"/>
        <w:rPr>
          <w:rFonts w:ascii="Times New Roman" w:hAnsi="Times New Roman" w:cs="Times New Roman"/>
        </w:rPr>
      </w:pPr>
    </w:p>
    <w:p w:rsidR="000E5442" w:rsidRPr="00BA172D" w:rsidRDefault="000E5442" w:rsidP="00CD3F07">
      <w:pPr>
        <w:jc w:val="center"/>
        <w:rPr>
          <w:rFonts w:ascii="Times New Roman" w:hAnsi="Times New Roman" w:cs="Times New Roman"/>
        </w:rPr>
      </w:pPr>
    </w:p>
    <w:p w:rsidR="00CD3F07" w:rsidRPr="00BA172D" w:rsidRDefault="00CD3F07" w:rsidP="00CD3F07">
      <w:pPr>
        <w:jc w:val="center"/>
        <w:rPr>
          <w:rFonts w:ascii="Times New Roman" w:hAnsi="Times New Roman" w:cs="Times New Roman"/>
        </w:rPr>
      </w:pPr>
    </w:p>
    <w:p w:rsidR="00CD3F07" w:rsidRPr="00BA172D" w:rsidRDefault="00CD3F07" w:rsidP="00CD3F07">
      <w:pPr>
        <w:jc w:val="center"/>
        <w:rPr>
          <w:rFonts w:ascii="Times New Roman" w:hAnsi="Times New Roman" w:cs="Times New Roman"/>
        </w:rPr>
      </w:pPr>
    </w:p>
    <w:p w:rsidR="00CD3F07" w:rsidRPr="00BA172D" w:rsidRDefault="00CD3F07" w:rsidP="00CD3F07">
      <w:pPr>
        <w:jc w:val="center"/>
        <w:rPr>
          <w:rFonts w:ascii="Times New Roman" w:hAnsi="Times New Roman" w:cs="Times New Roman"/>
        </w:rPr>
      </w:pPr>
    </w:p>
    <w:p w:rsidR="00C63475" w:rsidRDefault="00C63475" w:rsidP="00C63475">
      <w:pPr>
        <w:rPr>
          <w:rFonts w:ascii="Times New Roman" w:hAnsi="Times New Roman" w:cs="Times New Roman"/>
        </w:rPr>
      </w:pPr>
      <w:r w:rsidRPr="00C63475">
        <w:rPr>
          <w:rFonts w:ascii="Times New Roman" w:hAnsi="Times New Roman" w:cs="Times New Roman"/>
        </w:rPr>
        <w:t xml:space="preserve">Per esempio , nella figura sopra, la probabilità di pescare una pallina rossa </w:t>
      </w:r>
      <w:r w:rsidR="00BA172D">
        <w:rPr>
          <w:rFonts w:ascii="Times New Roman" w:hAnsi="Times New Roman" w:cs="Times New Roman"/>
        </w:rPr>
        <w:t>e la probabilità di pescarne una</w:t>
      </w:r>
      <w:r w:rsidRPr="00C63475">
        <w:rPr>
          <w:rFonts w:ascii="Times New Roman" w:hAnsi="Times New Roman" w:cs="Times New Roman"/>
        </w:rPr>
        <w:t xml:space="preserve"> blu è la stessa nell’</w:t>
      </w:r>
      <w:r w:rsidR="00D6037A">
        <w:rPr>
          <w:rFonts w:ascii="Times New Roman" w:hAnsi="Times New Roman" w:cs="Times New Roman"/>
        </w:rPr>
        <w:t>urna a sinistra. N</w:t>
      </w:r>
      <w:r>
        <w:rPr>
          <w:rFonts w:ascii="Times New Roman" w:hAnsi="Times New Roman" w:cs="Times New Roman"/>
        </w:rPr>
        <w:t xml:space="preserve">ell’urna a destra </w:t>
      </w:r>
      <w:r w:rsidR="00D6037A">
        <w:rPr>
          <w:rFonts w:ascii="Times New Roman" w:hAnsi="Times New Roman" w:cs="Times New Roman"/>
        </w:rPr>
        <w:t xml:space="preserve">invece </w:t>
      </w:r>
      <w:r>
        <w:rPr>
          <w:rFonts w:ascii="Times New Roman" w:hAnsi="Times New Roman" w:cs="Times New Roman"/>
        </w:rPr>
        <w:t>la probabilità di pescare una pallina blu è maggiore della probabilità di pescarne una rossa.</w:t>
      </w:r>
    </w:p>
    <w:p w:rsidR="00C63475" w:rsidRDefault="00BA172D" w:rsidP="00C634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</w:t>
      </w:r>
      <w:r w:rsidR="00E533BE">
        <w:rPr>
          <w:rFonts w:ascii="Times New Roman" w:hAnsi="Times New Roman" w:cs="Times New Roman"/>
        </w:rPr>
        <w:t>che volta non sarai in grado di</w:t>
      </w:r>
      <w:r w:rsidR="00C63475">
        <w:rPr>
          <w:rFonts w:ascii="Times New Roman" w:hAnsi="Times New Roman" w:cs="Times New Roman"/>
        </w:rPr>
        <w:t xml:space="preserve"> sapere l’esatta proporzione di palline blu o rosse </w:t>
      </w:r>
      <w:r>
        <w:rPr>
          <w:rFonts w:ascii="Times New Roman" w:hAnsi="Times New Roman" w:cs="Times New Roman"/>
        </w:rPr>
        <w:t>a causa della presenza di un occlusore come mostrato nelle figure 2 e 3.</w:t>
      </w:r>
    </w:p>
    <w:p w:rsidR="00E533BE" w:rsidRDefault="00E533BE" w:rsidP="00C63475">
      <w:pPr>
        <w:rPr>
          <w:rFonts w:ascii="Times New Roman" w:hAnsi="Times New Roman" w:cs="Times New Roman"/>
        </w:rPr>
      </w:pPr>
    </w:p>
    <w:p w:rsidR="00E533BE" w:rsidRPr="00C63475" w:rsidRDefault="00E533BE" w:rsidP="00C63475">
      <w:pPr>
        <w:rPr>
          <w:rFonts w:ascii="Times New Roman" w:hAnsi="Times New Roman" w:cs="Times New Roman"/>
        </w:rPr>
      </w:pPr>
    </w:p>
    <w:p w:rsidR="00CD3F07" w:rsidRPr="00E533BE" w:rsidRDefault="002C0651" w:rsidP="00CD3F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1031875</wp:posOffset>
            </wp:positionH>
            <wp:positionV relativeFrom="paragraph">
              <wp:posOffset>62230</wp:posOffset>
            </wp:positionV>
            <wp:extent cx="3208655" cy="2091055"/>
            <wp:effectExtent l="19050" t="0" r="0" b="0"/>
            <wp:wrapThrough wrapText="bothSides">
              <wp:wrapPolygon edited="0">
                <wp:start x="-128" y="0"/>
                <wp:lineTo x="-128" y="21449"/>
                <wp:lineTo x="21544" y="21449"/>
                <wp:lineTo x="21544" y="0"/>
                <wp:lineTo x="-128" y="0"/>
              </wp:wrapPolygon>
            </wp:wrapThrough>
            <wp:docPr id="2" name="Immagine 1" descr="C:\Documents and Settings\Francesco\Documenti\MATLAB\AmbiguityExp\urn\images\076_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rancesco\Documenti\MATLAB\AmbiguityExp\urn\images\076_0_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209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3F07" w:rsidRPr="00E533BE" w:rsidRDefault="00CD3F07" w:rsidP="00CD3F07">
      <w:pPr>
        <w:rPr>
          <w:rFonts w:ascii="Times New Roman" w:hAnsi="Times New Roman" w:cs="Times New Roman"/>
        </w:rPr>
      </w:pPr>
    </w:p>
    <w:p w:rsidR="00CD3F07" w:rsidRPr="00E533BE" w:rsidRDefault="00CD3F07" w:rsidP="00CD3F07">
      <w:pPr>
        <w:rPr>
          <w:rFonts w:ascii="Times New Roman" w:hAnsi="Times New Roman" w:cs="Times New Roman"/>
        </w:rPr>
      </w:pPr>
    </w:p>
    <w:p w:rsidR="00CD3F07" w:rsidRPr="00E533BE" w:rsidRDefault="00CD3F07" w:rsidP="00CD3F07">
      <w:pPr>
        <w:rPr>
          <w:rFonts w:ascii="Times New Roman" w:hAnsi="Times New Roman" w:cs="Times New Roman"/>
        </w:rPr>
      </w:pPr>
    </w:p>
    <w:p w:rsidR="00CD3F07" w:rsidRPr="00E533BE" w:rsidRDefault="00CD3F07" w:rsidP="00CD3F07">
      <w:pPr>
        <w:rPr>
          <w:rFonts w:ascii="Times New Roman" w:hAnsi="Times New Roman" w:cs="Times New Roman"/>
        </w:rPr>
      </w:pPr>
    </w:p>
    <w:p w:rsidR="00E533BE" w:rsidRPr="008F43A3" w:rsidRDefault="00BA172D" w:rsidP="00D37B30">
      <w:pPr>
        <w:outlineLvl w:val="0"/>
        <w:rPr>
          <w:rFonts w:ascii="Times New Roman" w:hAnsi="Times New Roman" w:cs="Times New Roman"/>
        </w:rPr>
      </w:pPr>
      <w:r w:rsidRPr="00E533BE">
        <w:rPr>
          <w:rFonts w:ascii="Times New Roman" w:hAnsi="Times New Roman" w:cs="Times New Roman"/>
        </w:rPr>
        <w:t>Figura</w:t>
      </w:r>
      <w:r w:rsidR="00CD3F07" w:rsidRPr="008F43A3">
        <w:rPr>
          <w:rFonts w:ascii="Times New Roman" w:hAnsi="Times New Roman" w:cs="Times New Roman"/>
        </w:rPr>
        <w:t xml:space="preserve"> 2.</w:t>
      </w:r>
    </w:p>
    <w:p w:rsidR="00CD3F07" w:rsidRPr="008F43A3" w:rsidRDefault="00CD3F07" w:rsidP="00CD3F07">
      <w:pPr>
        <w:rPr>
          <w:rFonts w:ascii="Times New Roman" w:hAnsi="Times New Roman" w:cs="Times New Roman"/>
        </w:rPr>
      </w:pPr>
    </w:p>
    <w:p w:rsidR="00CD3F07" w:rsidRPr="008F43A3" w:rsidRDefault="00CD3F07" w:rsidP="00CD3F07">
      <w:pPr>
        <w:rPr>
          <w:rFonts w:ascii="Times New Roman" w:hAnsi="Times New Roman" w:cs="Times New Roman"/>
        </w:rPr>
      </w:pPr>
    </w:p>
    <w:p w:rsidR="00CD3F07" w:rsidRPr="008F43A3" w:rsidRDefault="00CD3F07" w:rsidP="00CD3F07">
      <w:pPr>
        <w:rPr>
          <w:rFonts w:ascii="Times New Roman" w:hAnsi="Times New Roman" w:cs="Times New Roman"/>
        </w:rPr>
      </w:pPr>
    </w:p>
    <w:p w:rsidR="00CD3F07" w:rsidRPr="008F43A3" w:rsidRDefault="00CD3F07" w:rsidP="00CD3F07">
      <w:pPr>
        <w:rPr>
          <w:rFonts w:ascii="Times New Roman" w:hAnsi="Times New Roman" w:cs="Times New Roman"/>
        </w:rPr>
      </w:pPr>
    </w:p>
    <w:p w:rsidR="00CD3F07" w:rsidRPr="008F43A3" w:rsidRDefault="00CD3F07" w:rsidP="00CD3F07">
      <w:pPr>
        <w:rPr>
          <w:rFonts w:ascii="Times New Roman" w:hAnsi="Times New Roman" w:cs="Times New Roman"/>
        </w:rPr>
      </w:pPr>
    </w:p>
    <w:p w:rsidR="00CD3F07" w:rsidRPr="008F43A3" w:rsidRDefault="00CD3F07" w:rsidP="00CD3F07">
      <w:pPr>
        <w:rPr>
          <w:rFonts w:ascii="Times New Roman" w:hAnsi="Times New Roman" w:cs="Times New Roman"/>
        </w:rPr>
      </w:pPr>
    </w:p>
    <w:p w:rsidR="00CD3F07" w:rsidRPr="008F43A3" w:rsidRDefault="00CD3F07" w:rsidP="00CD3F07">
      <w:pPr>
        <w:rPr>
          <w:rFonts w:ascii="Times New Roman" w:hAnsi="Times New Roman" w:cs="Times New Roman"/>
        </w:rPr>
      </w:pPr>
    </w:p>
    <w:p w:rsidR="00CD3F07" w:rsidRPr="008F43A3" w:rsidRDefault="00CD3F07" w:rsidP="00CD3F07">
      <w:pPr>
        <w:rPr>
          <w:rFonts w:ascii="Times New Roman" w:hAnsi="Times New Roman" w:cs="Times New Roman"/>
        </w:rPr>
      </w:pPr>
    </w:p>
    <w:p w:rsidR="00CD3F07" w:rsidRPr="008F43A3" w:rsidRDefault="002C0651" w:rsidP="00CD3F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1031875</wp:posOffset>
            </wp:positionH>
            <wp:positionV relativeFrom="paragraph">
              <wp:posOffset>83185</wp:posOffset>
            </wp:positionV>
            <wp:extent cx="3208655" cy="1955800"/>
            <wp:effectExtent l="19050" t="0" r="0" b="0"/>
            <wp:wrapThrough wrapText="bothSides">
              <wp:wrapPolygon edited="0">
                <wp:start x="-128" y="0"/>
                <wp:lineTo x="-128" y="21460"/>
                <wp:lineTo x="21544" y="21460"/>
                <wp:lineTo x="21544" y="0"/>
                <wp:lineTo x="-128" y="0"/>
              </wp:wrapPolygon>
            </wp:wrapThrough>
            <wp:docPr id="4" name="Immagine 2" descr="C:\Documents and Settings\Francesco\Documenti\MATLAB\AmbiguityExp\urn\images\168_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Francesco\Documenti\MATLAB\AmbiguityExp\urn\images\168_0_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3F07" w:rsidRPr="008F43A3" w:rsidRDefault="00CD3F07" w:rsidP="00CD3F07">
      <w:pPr>
        <w:rPr>
          <w:rFonts w:ascii="Times New Roman" w:hAnsi="Times New Roman" w:cs="Times New Roman"/>
        </w:rPr>
      </w:pPr>
    </w:p>
    <w:p w:rsidR="00CD3F07" w:rsidRPr="008F43A3" w:rsidRDefault="00CD3F07" w:rsidP="00CD3F07">
      <w:pPr>
        <w:rPr>
          <w:rFonts w:ascii="Times New Roman" w:hAnsi="Times New Roman" w:cs="Times New Roman"/>
        </w:rPr>
      </w:pPr>
    </w:p>
    <w:p w:rsidR="00CD3F07" w:rsidRPr="008F43A3" w:rsidRDefault="00CD3F07" w:rsidP="00CD3F07">
      <w:pPr>
        <w:rPr>
          <w:rFonts w:ascii="Times New Roman" w:hAnsi="Times New Roman" w:cs="Times New Roman"/>
        </w:rPr>
      </w:pPr>
    </w:p>
    <w:p w:rsidR="00CD3F07" w:rsidRPr="008F43A3" w:rsidRDefault="00CD3F07" w:rsidP="00CD3F07">
      <w:pPr>
        <w:rPr>
          <w:rFonts w:ascii="Times New Roman" w:hAnsi="Times New Roman" w:cs="Times New Roman"/>
        </w:rPr>
      </w:pPr>
    </w:p>
    <w:p w:rsidR="00CD3F07" w:rsidRPr="008F43A3" w:rsidRDefault="00CD3F07" w:rsidP="00CD3F07">
      <w:pPr>
        <w:rPr>
          <w:rFonts w:ascii="Times New Roman" w:hAnsi="Times New Roman" w:cs="Times New Roman"/>
        </w:rPr>
      </w:pPr>
    </w:p>
    <w:p w:rsidR="00CD3F07" w:rsidRPr="008F43A3" w:rsidRDefault="00E533BE" w:rsidP="00D37B30">
      <w:pPr>
        <w:outlineLvl w:val="0"/>
        <w:rPr>
          <w:rFonts w:ascii="Times New Roman" w:hAnsi="Times New Roman" w:cs="Times New Roman"/>
        </w:rPr>
      </w:pPr>
      <w:r w:rsidRPr="008F43A3">
        <w:rPr>
          <w:rFonts w:ascii="Times New Roman" w:hAnsi="Times New Roman" w:cs="Times New Roman"/>
        </w:rPr>
        <w:t>Figure 3</w:t>
      </w:r>
      <w:r w:rsidR="00CD3F07" w:rsidRPr="008F43A3">
        <w:rPr>
          <w:rFonts w:ascii="Times New Roman" w:hAnsi="Times New Roman" w:cs="Times New Roman"/>
        </w:rPr>
        <w:t>.</w:t>
      </w:r>
    </w:p>
    <w:p w:rsidR="00CD3F07" w:rsidRPr="008F43A3" w:rsidRDefault="00CD3F07" w:rsidP="00CD3F07">
      <w:pPr>
        <w:rPr>
          <w:rFonts w:ascii="Times New Roman" w:hAnsi="Times New Roman" w:cs="Times New Roman"/>
        </w:rPr>
      </w:pPr>
    </w:p>
    <w:p w:rsidR="00CD3F07" w:rsidRPr="008F43A3" w:rsidRDefault="00CD3F07" w:rsidP="00CD3F07">
      <w:pPr>
        <w:rPr>
          <w:rFonts w:ascii="Times New Roman" w:hAnsi="Times New Roman" w:cs="Times New Roman"/>
        </w:rPr>
      </w:pPr>
    </w:p>
    <w:p w:rsidR="000E5442" w:rsidRPr="008F43A3" w:rsidRDefault="000E5442" w:rsidP="00CD3F07">
      <w:pPr>
        <w:rPr>
          <w:rFonts w:ascii="Times New Roman" w:hAnsi="Times New Roman" w:cs="Times New Roman"/>
        </w:rPr>
      </w:pPr>
    </w:p>
    <w:p w:rsidR="00BA172D" w:rsidRPr="008F43A3" w:rsidRDefault="00BA172D" w:rsidP="00CD3F07">
      <w:pPr>
        <w:rPr>
          <w:rFonts w:ascii="Times New Roman" w:hAnsi="Times New Roman" w:cs="Times New Roman"/>
        </w:rPr>
      </w:pPr>
    </w:p>
    <w:p w:rsidR="00BA172D" w:rsidRPr="00BA172D" w:rsidRDefault="00BA172D" w:rsidP="00CD3F07">
      <w:pPr>
        <w:rPr>
          <w:rFonts w:ascii="Times New Roman" w:hAnsi="Times New Roman" w:cs="Times New Roman"/>
        </w:rPr>
      </w:pPr>
      <w:r w:rsidRPr="00BA172D">
        <w:rPr>
          <w:rFonts w:ascii="Times New Roman" w:hAnsi="Times New Roman" w:cs="Times New Roman"/>
        </w:rPr>
        <w:t>Nelle figure sopra si conosce l’esatta proporzione dell’urna a sinistra mentre non si conosce quella dell’urna a destra.</w:t>
      </w:r>
    </w:p>
    <w:p w:rsidR="003C4E16" w:rsidRDefault="00BA172D" w:rsidP="00CD3F07">
      <w:pPr>
        <w:rPr>
          <w:rFonts w:ascii="Times New Roman" w:hAnsi="Times New Roman" w:cs="Times New Roman"/>
        </w:rPr>
      </w:pPr>
      <w:r w:rsidRPr="00BA172D">
        <w:rPr>
          <w:rFonts w:ascii="Times New Roman" w:hAnsi="Times New Roman" w:cs="Times New Roman"/>
        </w:rPr>
        <w:t>L’occlusore grigio in Figura 2 è stabile e rimarrà</w:t>
      </w:r>
      <w:r>
        <w:rPr>
          <w:rFonts w:ascii="Times New Roman" w:hAnsi="Times New Roman" w:cs="Times New Roman"/>
        </w:rPr>
        <w:t xml:space="preserve"> per tutta la durata del trial. L’occlusore a scacchiera invece  scomparirà subito dopo che avrai preso la decisione.</w:t>
      </w:r>
    </w:p>
    <w:p w:rsidR="00BA172D" w:rsidRDefault="00EF6EA8" w:rsidP="00CD3F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altre parole</w:t>
      </w:r>
      <w:r w:rsidR="00BA172D">
        <w:rPr>
          <w:rFonts w:ascii="Times New Roman" w:hAnsi="Times New Roman" w:cs="Times New Roman"/>
        </w:rPr>
        <w:t>, in presenza dell’occlusore grigio non sarai mai in grado di conoscere l’esatta proporzione</w:t>
      </w:r>
      <w:r w:rsidR="000E5442">
        <w:rPr>
          <w:rFonts w:ascii="Times New Roman" w:hAnsi="Times New Roman" w:cs="Times New Roman"/>
        </w:rPr>
        <w:t xml:space="preserve"> delle palline</w:t>
      </w:r>
      <w:r w:rsidR="00BA172D">
        <w:rPr>
          <w:rFonts w:ascii="Times New Roman" w:hAnsi="Times New Roman" w:cs="Times New Roman"/>
        </w:rPr>
        <w:t xml:space="preserve"> mentre in presenza di quello a scacchiera sarai in grado di conoscere l’</w:t>
      </w:r>
      <w:r w:rsidR="0079590C">
        <w:rPr>
          <w:rFonts w:ascii="Times New Roman" w:hAnsi="Times New Roman" w:cs="Times New Roman"/>
        </w:rPr>
        <w:t>esatta proporzione</w:t>
      </w:r>
      <w:r w:rsidR="00BA172D">
        <w:rPr>
          <w:rFonts w:ascii="Times New Roman" w:hAnsi="Times New Roman" w:cs="Times New Roman"/>
        </w:rPr>
        <w:t xml:space="preserve"> dopo che </w:t>
      </w:r>
      <w:r w:rsidR="0079590C">
        <w:rPr>
          <w:rFonts w:ascii="Times New Roman" w:hAnsi="Times New Roman" w:cs="Times New Roman"/>
        </w:rPr>
        <w:t>avrai preso la decisione.</w:t>
      </w:r>
    </w:p>
    <w:p w:rsidR="0079590C" w:rsidRPr="00BA172D" w:rsidRDefault="0079590C" w:rsidP="00CD3F07">
      <w:pPr>
        <w:rPr>
          <w:rFonts w:ascii="Times New Roman" w:hAnsi="Times New Roman" w:cs="Times New Roman"/>
        </w:rPr>
      </w:pPr>
    </w:p>
    <w:p w:rsidR="0098587B" w:rsidRPr="00BA172D" w:rsidRDefault="00BA172D" w:rsidP="0098587B">
      <w:pPr>
        <w:rPr>
          <w:rFonts w:ascii="Times New Roman" w:hAnsi="Times New Roman" w:cs="Times New Roman"/>
        </w:rPr>
      </w:pPr>
      <w:r w:rsidRPr="00BA172D">
        <w:rPr>
          <w:rFonts w:ascii="Times New Roman" w:hAnsi="Times New Roman" w:cs="Times New Roman"/>
        </w:rPr>
        <w:t xml:space="preserve">I valori nella parte alta e bassa delle urne indicano </w:t>
      </w:r>
      <w:r w:rsidR="00C90387">
        <w:rPr>
          <w:rFonts w:ascii="Times New Roman" w:hAnsi="Times New Roman" w:cs="Times New Roman"/>
        </w:rPr>
        <w:t>i</w:t>
      </w:r>
      <w:r w:rsidRPr="00BA172D">
        <w:rPr>
          <w:rFonts w:ascii="Times New Roman" w:hAnsi="Times New Roman" w:cs="Times New Roman"/>
        </w:rPr>
        <w:t xml:space="preserve"> punti che riceverai se viene pescata una pallina blu o rossa rispettivamente. </w:t>
      </w:r>
      <w:r w:rsidR="00C90387">
        <w:rPr>
          <w:rFonts w:ascii="Times New Roman" w:hAnsi="Times New Roman" w:cs="Times New Roman"/>
        </w:rPr>
        <w:t xml:space="preserve">Con riferimento alla Figura </w:t>
      </w:r>
      <w:r>
        <w:rPr>
          <w:rFonts w:ascii="Times New Roman" w:hAnsi="Times New Roman" w:cs="Times New Roman"/>
        </w:rPr>
        <w:t>4</w:t>
      </w:r>
      <w:r w:rsidR="00C90387">
        <w:rPr>
          <w:rFonts w:ascii="Times New Roman" w:hAnsi="Times New Roman" w:cs="Times New Roman"/>
        </w:rPr>
        <w:t xml:space="preserve"> se viene pescata una pallina blu</w:t>
      </w:r>
      <w:r>
        <w:rPr>
          <w:rFonts w:ascii="Times New Roman" w:hAnsi="Times New Roman" w:cs="Times New Roman"/>
        </w:rPr>
        <w:t xml:space="preserve"> riceverai 50 punti, se invece la pallina pescata sarà quella rossa riceverai 0 punti.</w:t>
      </w:r>
    </w:p>
    <w:p w:rsidR="00361BFF" w:rsidRPr="00C90387" w:rsidRDefault="00361BFF" w:rsidP="00CD3F07">
      <w:pPr>
        <w:rPr>
          <w:rFonts w:ascii="Times New Roman" w:hAnsi="Times New Roman" w:cs="Times New Roman"/>
        </w:rPr>
      </w:pPr>
    </w:p>
    <w:p w:rsidR="0079590C" w:rsidRDefault="0079590C" w:rsidP="00CD3F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Adess</w:t>
      </w:r>
      <w:r w:rsidR="000E5442">
        <w:rPr>
          <w:rFonts w:ascii="Times New Roman" w:hAnsi="Times New Roman" w:cs="Times New Roman"/>
        </w:rPr>
        <w:t xml:space="preserve">o ti descrivo brevemente </w:t>
      </w:r>
      <w:r w:rsidR="00927C34">
        <w:rPr>
          <w:rFonts w:ascii="Times New Roman" w:hAnsi="Times New Roman" w:cs="Times New Roman"/>
        </w:rPr>
        <w:t>la sequenza del gioco</w:t>
      </w:r>
      <w:r>
        <w:rPr>
          <w:rFonts w:ascii="Times New Roman" w:hAnsi="Times New Roman" w:cs="Times New Roman"/>
        </w:rPr>
        <w:t>:</w:t>
      </w:r>
    </w:p>
    <w:p w:rsidR="000E5442" w:rsidRPr="0079590C" w:rsidRDefault="000E5442" w:rsidP="00CD3F07">
      <w:pPr>
        <w:rPr>
          <w:rFonts w:ascii="Times New Roman" w:hAnsi="Times New Roman" w:cs="Times New Roman"/>
        </w:rPr>
      </w:pPr>
    </w:p>
    <w:p w:rsidR="00577704" w:rsidRPr="0079590C" w:rsidRDefault="0079590C" w:rsidP="00CD3F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Ogni trial inizia con</w:t>
      </w:r>
      <w:r w:rsidRPr="0079590C">
        <w:rPr>
          <w:rFonts w:ascii="Times New Roman" w:hAnsi="Times New Roman" w:cs="Times New Roman"/>
        </w:rPr>
        <w:t xml:space="preserve"> un </w:t>
      </w:r>
      <w:proofErr w:type="spellStart"/>
      <w:r w:rsidRPr="0079590C">
        <w:rPr>
          <w:rFonts w:ascii="Times New Roman" w:hAnsi="Times New Roman" w:cs="Times New Roman"/>
        </w:rPr>
        <w:t>fixation</w:t>
      </w:r>
      <w:proofErr w:type="spellEnd"/>
      <w:r w:rsidRPr="0079590C">
        <w:rPr>
          <w:rFonts w:ascii="Times New Roman" w:hAnsi="Times New Roman" w:cs="Times New Roman"/>
        </w:rPr>
        <w:t xml:space="preserve"> </w:t>
      </w:r>
      <w:proofErr w:type="spellStart"/>
      <w:r w:rsidRPr="0079590C">
        <w:rPr>
          <w:rFonts w:ascii="Times New Roman" w:hAnsi="Times New Roman" w:cs="Times New Roman"/>
        </w:rPr>
        <w:t>point</w:t>
      </w:r>
      <w:proofErr w:type="spellEnd"/>
      <w:r w:rsidRPr="0079590C">
        <w:rPr>
          <w:rFonts w:ascii="Times New Roman" w:hAnsi="Times New Roman" w:cs="Times New Roman"/>
        </w:rPr>
        <w:t xml:space="preserve"> “+”</w:t>
      </w:r>
      <w:r>
        <w:rPr>
          <w:rFonts w:ascii="Times New Roman" w:hAnsi="Times New Roman" w:cs="Times New Roman"/>
        </w:rPr>
        <w:t>, a questo punto concentrati per giocare.</w:t>
      </w:r>
    </w:p>
    <w:p w:rsidR="00F4301B" w:rsidRPr="008F43A3" w:rsidRDefault="0079590C" w:rsidP="00CD3F07">
      <w:pPr>
        <w:rPr>
          <w:rFonts w:ascii="Times New Roman" w:hAnsi="Times New Roman" w:cs="Times New Roman"/>
        </w:rPr>
      </w:pPr>
      <w:r w:rsidRPr="008F43A3">
        <w:rPr>
          <w:rFonts w:ascii="Times New Roman" w:hAnsi="Times New Roman" w:cs="Times New Roman"/>
        </w:rPr>
        <w:t xml:space="preserve"> </w:t>
      </w:r>
    </w:p>
    <w:p w:rsidR="0079590C" w:rsidRPr="0079590C" w:rsidRDefault="0079590C" w:rsidP="00CD3F07">
      <w:pPr>
        <w:rPr>
          <w:rFonts w:ascii="Times New Roman" w:hAnsi="Times New Roman" w:cs="Times New Roman"/>
        </w:rPr>
      </w:pPr>
      <w:r w:rsidRPr="0079590C">
        <w:rPr>
          <w:rFonts w:ascii="Times New Roman" w:hAnsi="Times New Roman" w:cs="Times New Roman"/>
        </w:rPr>
        <w:t>Subito dopo verran</w:t>
      </w:r>
      <w:r>
        <w:rPr>
          <w:rFonts w:ascii="Times New Roman" w:hAnsi="Times New Roman" w:cs="Times New Roman"/>
        </w:rPr>
        <w:t>n</w:t>
      </w:r>
      <w:r w:rsidR="00D7666D">
        <w:rPr>
          <w:rFonts w:ascii="Times New Roman" w:hAnsi="Times New Roman" w:cs="Times New Roman"/>
        </w:rPr>
        <w:t xml:space="preserve">o mostrate due urne e </w:t>
      </w:r>
      <w:r w:rsidRPr="0079590C">
        <w:rPr>
          <w:rFonts w:ascii="Times New Roman" w:hAnsi="Times New Roman" w:cs="Times New Roman"/>
        </w:rPr>
        <w:t>devi decider</w:t>
      </w:r>
      <w:r w:rsidR="00D7666D">
        <w:rPr>
          <w:rFonts w:ascii="Times New Roman" w:hAnsi="Times New Roman" w:cs="Times New Roman"/>
        </w:rPr>
        <w:t>e</w:t>
      </w:r>
      <w:r w:rsidRPr="0079590C">
        <w:rPr>
          <w:rFonts w:ascii="Times New Roman" w:hAnsi="Times New Roman" w:cs="Times New Roman"/>
        </w:rPr>
        <w:t xml:space="preserve"> se vuoi giocare l’urna a destra o quella a sinistra. Per decider</w:t>
      </w:r>
      <w:r w:rsidR="00D7666D">
        <w:rPr>
          <w:rFonts w:ascii="Times New Roman" w:hAnsi="Times New Roman" w:cs="Times New Roman"/>
        </w:rPr>
        <w:t>e</w:t>
      </w:r>
      <w:r w:rsidRPr="0079590C">
        <w:rPr>
          <w:rFonts w:ascii="Times New Roman" w:hAnsi="Times New Roman" w:cs="Times New Roman"/>
        </w:rPr>
        <w:t xml:space="preserve"> usa le frecce della tastier</w:t>
      </w:r>
      <w:r>
        <w:rPr>
          <w:rFonts w:ascii="Times New Roman" w:hAnsi="Times New Roman" w:cs="Times New Roman"/>
        </w:rPr>
        <w:t>a</w:t>
      </w:r>
      <w:r w:rsidRPr="0079590C">
        <w:rPr>
          <w:rFonts w:ascii="Times New Roman" w:hAnsi="Times New Roman" w:cs="Times New Roman"/>
        </w:rPr>
        <w:t xml:space="preserve"> </w:t>
      </w:r>
      <w:r w:rsidRPr="0079590C">
        <w:rPr>
          <w:rFonts w:ascii="Times New Roman" w:hAnsi="Times New Roman" w:cs="Times New Roman"/>
        </w:rPr>
        <w:sym w:font="Wingdings" w:char="F0DF"/>
      </w:r>
      <w:r w:rsidRPr="0079590C">
        <w:rPr>
          <w:rFonts w:ascii="Times New Roman" w:hAnsi="Times New Roman" w:cs="Times New Roman"/>
        </w:rPr>
        <w:t xml:space="preserve"> e </w:t>
      </w:r>
      <w:r w:rsidRPr="0079590C">
        <w:rPr>
          <w:rFonts w:ascii="Times New Roman" w:hAnsi="Times New Roman" w:cs="Times New Roman"/>
        </w:rPr>
        <w:sym w:font="Wingdings" w:char="F0E0"/>
      </w:r>
      <w:r w:rsidRPr="0079590C">
        <w:rPr>
          <w:rFonts w:ascii="Times New Roman" w:hAnsi="Times New Roman" w:cs="Times New Roman"/>
        </w:rPr>
        <w:t>.</w:t>
      </w:r>
    </w:p>
    <w:p w:rsidR="0079590C" w:rsidRDefault="0079590C" w:rsidP="00CD3F07">
      <w:pPr>
        <w:rPr>
          <w:rFonts w:ascii="Times New Roman" w:hAnsi="Times New Roman" w:cs="Times New Roman"/>
        </w:rPr>
      </w:pPr>
      <w:r w:rsidRPr="0079590C">
        <w:rPr>
          <w:rFonts w:ascii="Times New Roman" w:hAnsi="Times New Roman" w:cs="Times New Roman"/>
        </w:rPr>
        <w:t>Dopo che avrai deciso l’urna una cornice bianca racchiuderà l’urna selezionata come mostrato nella figura 4.In questo esempio l’urna selezionata è quella di destra.</w:t>
      </w:r>
    </w:p>
    <w:p w:rsidR="007D3642" w:rsidRDefault="007D3642" w:rsidP="00CD3F07">
      <w:pPr>
        <w:rPr>
          <w:rFonts w:ascii="Times New Roman" w:hAnsi="Times New Roman" w:cs="Times New Roman"/>
        </w:rPr>
      </w:pPr>
    </w:p>
    <w:p w:rsidR="007D3642" w:rsidRPr="0079590C" w:rsidRDefault="007D3642" w:rsidP="00CD3F07">
      <w:pPr>
        <w:rPr>
          <w:rFonts w:ascii="Times New Roman" w:hAnsi="Times New Roman" w:cs="Times New Roman"/>
        </w:rPr>
      </w:pPr>
    </w:p>
    <w:p w:rsidR="00577704" w:rsidRPr="008F43A3" w:rsidRDefault="001D264D" w:rsidP="00CD3F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1390015</wp:posOffset>
            </wp:positionH>
            <wp:positionV relativeFrom="paragraph">
              <wp:posOffset>124460</wp:posOffset>
            </wp:positionV>
            <wp:extent cx="3201035" cy="2042795"/>
            <wp:effectExtent l="19050" t="0" r="0" b="0"/>
            <wp:wrapThrough wrapText="bothSides">
              <wp:wrapPolygon edited="0">
                <wp:start x="-129" y="0"/>
                <wp:lineTo x="-129" y="21352"/>
                <wp:lineTo x="21596" y="21352"/>
                <wp:lineTo x="21596" y="0"/>
                <wp:lineTo x="-129" y="0"/>
              </wp:wrapPolygon>
            </wp:wrapThrough>
            <wp:docPr id="5" name="Immagine 3" descr="C:\Documents and Settings\Francesco\Documenti\MATLAB\AmbiguityExp\urn\images\168_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Francesco\Documenti\MATLAB\AmbiguityExp\urn\images\168_1_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7704" w:rsidRPr="008F43A3" w:rsidRDefault="00577704" w:rsidP="00CD3F07">
      <w:pPr>
        <w:rPr>
          <w:rFonts w:ascii="Times New Roman" w:hAnsi="Times New Roman" w:cs="Times New Roman"/>
        </w:rPr>
      </w:pPr>
    </w:p>
    <w:p w:rsidR="00577704" w:rsidRPr="008F43A3" w:rsidRDefault="00577704" w:rsidP="00CD3F07">
      <w:pPr>
        <w:rPr>
          <w:rFonts w:ascii="Times New Roman" w:hAnsi="Times New Roman" w:cs="Times New Roman"/>
        </w:rPr>
      </w:pPr>
    </w:p>
    <w:p w:rsidR="00577704" w:rsidRPr="008F43A3" w:rsidRDefault="00577704" w:rsidP="00CD3F07">
      <w:pPr>
        <w:rPr>
          <w:rFonts w:ascii="Times New Roman" w:hAnsi="Times New Roman" w:cs="Times New Roman"/>
        </w:rPr>
      </w:pPr>
    </w:p>
    <w:p w:rsidR="00577704" w:rsidRPr="00C01F81" w:rsidRDefault="002F32CE" w:rsidP="00D37B30">
      <w:pPr>
        <w:outlineLvl w:val="0"/>
        <w:rPr>
          <w:rFonts w:ascii="Times New Roman" w:hAnsi="Times New Roman" w:cs="Times New Roman"/>
        </w:rPr>
      </w:pPr>
      <w:r w:rsidRPr="00C01F81">
        <w:rPr>
          <w:rFonts w:ascii="Times New Roman" w:hAnsi="Times New Roman" w:cs="Times New Roman"/>
        </w:rPr>
        <w:t>Figura</w:t>
      </w:r>
      <w:r w:rsidR="00577704" w:rsidRPr="00C01F81">
        <w:rPr>
          <w:rFonts w:ascii="Times New Roman" w:hAnsi="Times New Roman" w:cs="Times New Roman"/>
        </w:rPr>
        <w:t xml:space="preserve"> 4.</w:t>
      </w:r>
    </w:p>
    <w:p w:rsidR="00577704" w:rsidRPr="00C01F81" w:rsidRDefault="00577704" w:rsidP="00CD3F07">
      <w:pPr>
        <w:rPr>
          <w:rFonts w:ascii="Times New Roman" w:hAnsi="Times New Roman" w:cs="Times New Roman"/>
        </w:rPr>
      </w:pPr>
    </w:p>
    <w:p w:rsidR="00577704" w:rsidRPr="00C01F81" w:rsidRDefault="00577704" w:rsidP="00CD3F07">
      <w:pPr>
        <w:rPr>
          <w:rFonts w:ascii="Times New Roman" w:hAnsi="Times New Roman" w:cs="Times New Roman"/>
        </w:rPr>
      </w:pPr>
    </w:p>
    <w:p w:rsidR="00577704" w:rsidRPr="00C01F81" w:rsidRDefault="00577704" w:rsidP="00CD3F07">
      <w:pPr>
        <w:rPr>
          <w:rFonts w:ascii="Times New Roman" w:hAnsi="Times New Roman" w:cs="Times New Roman"/>
        </w:rPr>
      </w:pPr>
    </w:p>
    <w:p w:rsidR="00577704" w:rsidRPr="00C01F81" w:rsidRDefault="00577704" w:rsidP="00CD3F07">
      <w:pPr>
        <w:rPr>
          <w:rFonts w:ascii="Times New Roman" w:hAnsi="Times New Roman" w:cs="Times New Roman"/>
        </w:rPr>
      </w:pPr>
    </w:p>
    <w:p w:rsidR="00577704" w:rsidRPr="00C01F81" w:rsidRDefault="00577704" w:rsidP="00CD3F07">
      <w:pPr>
        <w:rPr>
          <w:rFonts w:ascii="Times New Roman" w:hAnsi="Times New Roman" w:cs="Times New Roman"/>
        </w:rPr>
      </w:pPr>
    </w:p>
    <w:p w:rsidR="00577704" w:rsidRPr="00C01F81" w:rsidRDefault="00577704" w:rsidP="00CD3F07">
      <w:pPr>
        <w:rPr>
          <w:rFonts w:ascii="Times New Roman" w:hAnsi="Times New Roman" w:cs="Times New Roman"/>
        </w:rPr>
      </w:pPr>
    </w:p>
    <w:p w:rsidR="00577704" w:rsidRDefault="00577704" w:rsidP="00CD3F07">
      <w:pPr>
        <w:rPr>
          <w:rFonts w:ascii="Times New Roman" w:hAnsi="Times New Roman" w:cs="Times New Roman"/>
        </w:rPr>
      </w:pPr>
    </w:p>
    <w:p w:rsidR="007D3642" w:rsidRDefault="007D3642" w:rsidP="00CD3F07">
      <w:pPr>
        <w:rPr>
          <w:rFonts w:ascii="Times New Roman" w:hAnsi="Times New Roman" w:cs="Times New Roman"/>
        </w:rPr>
      </w:pPr>
    </w:p>
    <w:p w:rsidR="007D3642" w:rsidRDefault="007D3642" w:rsidP="00CD3F07">
      <w:pPr>
        <w:rPr>
          <w:rFonts w:ascii="Times New Roman" w:hAnsi="Times New Roman" w:cs="Times New Roman"/>
        </w:rPr>
      </w:pPr>
    </w:p>
    <w:p w:rsidR="007D3642" w:rsidRDefault="007D3642" w:rsidP="00CD3F07">
      <w:pPr>
        <w:rPr>
          <w:rFonts w:ascii="Times New Roman" w:hAnsi="Times New Roman" w:cs="Times New Roman"/>
        </w:rPr>
      </w:pPr>
    </w:p>
    <w:p w:rsidR="007D3642" w:rsidRPr="00C01F81" w:rsidRDefault="007D3642" w:rsidP="00CD3F07">
      <w:pPr>
        <w:rPr>
          <w:rFonts w:ascii="Times New Roman" w:hAnsi="Times New Roman" w:cs="Times New Roman"/>
        </w:rPr>
      </w:pPr>
    </w:p>
    <w:p w:rsidR="00577704" w:rsidRPr="00C01F81" w:rsidRDefault="00577704" w:rsidP="00CD3F07">
      <w:pPr>
        <w:rPr>
          <w:rFonts w:ascii="Times New Roman" w:hAnsi="Times New Roman" w:cs="Times New Roman"/>
        </w:rPr>
      </w:pPr>
    </w:p>
    <w:p w:rsidR="00577704" w:rsidRPr="00C01F81" w:rsidRDefault="00577704" w:rsidP="00CD3F07">
      <w:pPr>
        <w:rPr>
          <w:rFonts w:ascii="Times New Roman" w:hAnsi="Times New Roman" w:cs="Times New Roman"/>
        </w:rPr>
      </w:pPr>
    </w:p>
    <w:p w:rsidR="00577704" w:rsidRPr="00C01F81" w:rsidRDefault="00577704" w:rsidP="00CD3F07">
      <w:pPr>
        <w:rPr>
          <w:rFonts w:ascii="Times New Roman" w:hAnsi="Times New Roman" w:cs="Times New Roman"/>
        </w:rPr>
      </w:pPr>
    </w:p>
    <w:p w:rsidR="00577704" w:rsidRDefault="002F32CE" w:rsidP="00CD3F07">
      <w:pPr>
        <w:rPr>
          <w:rFonts w:ascii="Times New Roman" w:hAnsi="Times New Roman" w:cs="Times New Roman"/>
        </w:rPr>
      </w:pPr>
      <w:r w:rsidRPr="00C01F81">
        <w:rPr>
          <w:rFonts w:ascii="Times New Roman" w:hAnsi="Times New Roman" w:cs="Times New Roman"/>
        </w:rPr>
        <w:t>Dopo qualche second</w:t>
      </w:r>
      <w:r w:rsidR="00C01F81">
        <w:rPr>
          <w:rFonts w:ascii="Times New Roman" w:hAnsi="Times New Roman" w:cs="Times New Roman"/>
        </w:rPr>
        <w:t>o</w:t>
      </w:r>
      <w:r w:rsidRPr="00C01F81">
        <w:rPr>
          <w:rFonts w:ascii="Times New Roman" w:hAnsi="Times New Roman" w:cs="Times New Roman"/>
        </w:rPr>
        <w:t xml:space="preserve"> </w:t>
      </w:r>
      <w:r w:rsidR="00C01F81" w:rsidRPr="00C01F81">
        <w:rPr>
          <w:rFonts w:ascii="Times New Roman" w:hAnsi="Times New Roman" w:cs="Times New Roman"/>
        </w:rPr>
        <w:t>in ciascuna urna verrà pescata una pallin</w:t>
      </w:r>
      <w:r w:rsidR="00C01F81">
        <w:rPr>
          <w:rFonts w:ascii="Times New Roman" w:hAnsi="Times New Roman" w:cs="Times New Roman"/>
        </w:rPr>
        <w:t xml:space="preserve">a e la quantità di punti </w:t>
      </w:r>
      <w:r w:rsidR="00C01F81" w:rsidRPr="00C01F81">
        <w:rPr>
          <w:rFonts w:ascii="Times New Roman" w:hAnsi="Times New Roman" w:cs="Times New Roman"/>
        </w:rPr>
        <w:t>vint</w:t>
      </w:r>
      <w:r w:rsidR="00C01F81">
        <w:rPr>
          <w:rFonts w:ascii="Times New Roman" w:hAnsi="Times New Roman" w:cs="Times New Roman"/>
        </w:rPr>
        <w:t xml:space="preserve">i </w:t>
      </w:r>
      <w:r w:rsidR="00C01F81" w:rsidRPr="00C01F81">
        <w:rPr>
          <w:rFonts w:ascii="Times New Roman" w:hAnsi="Times New Roman" w:cs="Times New Roman"/>
        </w:rPr>
        <w:t>o che avresti vinto, selezionando l’</w:t>
      </w:r>
      <w:r w:rsidR="00C01F81">
        <w:rPr>
          <w:rFonts w:ascii="Times New Roman" w:hAnsi="Times New Roman" w:cs="Times New Roman"/>
        </w:rPr>
        <w:t>altra urna, verrà colorata</w:t>
      </w:r>
      <w:r w:rsidR="00C01F81" w:rsidRPr="00C01F81">
        <w:rPr>
          <w:rFonts w:ascii="Times New Roman" w:hAnsi="Times New Roman" w:cs="Times New Roman"/>
        </w:rPr>
        <w:t xml:space="preserve"> in verde.</w:t>
      </w:r>
      <w:r w:rsidR="00C01F81">
        <w:rPr>
          <w:rFonts w:ascii="Times New Roman" w:hAnsi="Times New Roman" w:cs="Times New Roman"/>
        </w:rPr>
        <w:t xml:space="preserve"> Nella figura 5 i punti vinti sono 10.</w:t>
      </w:r>
    </w:p>
    <w:p w:rsidR="000E5442" w:rsidRPr="00C01F81" w:rsidRDefault="000E5442" w:rsidP="00CD3F07">
      <w:pPr>
        <w:rPr>
          <w:rFonts w:ascii="Times New Roman" w:hAnsi="Times New Roman" w:cs="Times New Roman"/>
        </w:rPr>
      </w:pPr>
    </w:p>
    <w:p w:rsidR="002C0651" w:rsidRPr="00C01F81" w:rsidRDefault="001D264D" w:rsidP="00CD3F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1390015</wp:posOffset>
            </wp:positionH>
            <wp:positionV relativeFrom="paragraph">
              <wp:posOffset>154940</wp:posOffset>
            </wp:positionV>
            <wp:extent cx="3201035" cy="1939925"/>
            <wp:effectExtent l="19050" t="0" r="0" b="0"/>
            <wp:wrapThrough wrapText="bothSides">
              <wp:wrapPolygon edited="0">
                <wp:start x="-129" y="0"/>
                <wp:lineTo x="-129" y="21423"/>
                <wp:lineTo x="21596" y="21423"/>
                <wp:lineTo x="21596" y="0"/>
                <wp:lineTo x="-129" y="0"/>
              </wp:wrapPolygon>
            </wp:wrapThrough>
            <wp:docPr id="3" name="Immagine 4" descr="C:\Documents and Settings\Francesco\Documenti\MATLAB\AmbiguityExp\urn\images\168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Francesco\Documenti\MATLAB\AmbiguityExp\urn\images\168_2_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0651" w:rsidRPr="00C01F81" w:rsidRDefault="002C0651" w:rsidP="00CD3F07">
      <w:pPr>
        <w:rPr>
          <w:rFonts w:ascii="Times New Roman" w:hAnsi="Times New Roman" w:cs="Times New Roman"/>
        </w:rPr>
      </w:pPr>
    </w:p>
    <w:p w:rsidR="002C0651" w:rsidRPr="00C01F81" w:rsidRDefault="002C0651" w:rsidP="00CD3F07">
      <w:pPr>
        <w:rPr>
          <w:rFonts w:ascii="Times New Roman" w:hAnsi="Times New Roman" w:cs="Times New Roman"/>
        </w:rPr>
      </w:pPr>
    </w:p>
    <w:p w:rsidR="002C0651" w:rsidRPr="00C01F81" w:rsidRDefault="002C0651" w:rsidP="00CD3F07">
      <w:pPr>
        <w:rPr>
          <w:rFonts w:ascii="Times New Roman" w:hAnsi="Times New Roman" w:cs="Times New Roman"/>
        </w:rPr>
      </w:pPr>
    </w:p>
    <w:p w:rsidR="002C0651" w:rsidRPr="008F43A3" w:rsidRDefault="00C01F81" w:rsidP="00D37B30">
      <w:pPr>
        <w:outlineLvl w:val="0"/>
        <w:rPr>
          <w:rFonts w:ascii="Times New Roman" w:hAnsi="Times New Roman" w:cs="Times New Roman"/>
        </w:rPr>
      </w:pPr>
      <w:r w:rsidRPr="002163A7">
        <w:rPr>
          <w:rFonts w:ascii="Times New Roman" w:hAnsi="Times New Roman" w:cs="Times New Roman"/>
        </w:rPr>
        <w:t>Figura</w:t>
      </w:r>
      <w:r w:rsidR="002C0651" w:rsidRPr="008F43A3">
        <w:rPr>
          <w:rFonts w:ascii="Times New Roman" w:hAnsi="Times New Roman" w:cs="Times New Roman"/>
        </w:rPr>
        <w:t xml:space="preserve"> 5.</w:t>
      </w:r>
    </w:p>
    <w:p w:rsidR="002C0651" w:rsidRPr="008F43A3" w:rsidRDefault="002C0651" w:rsidP="00CD3F07">
      <w:pPr>
        <w:rPr>
          <w:rFonts w:ascii="Times New Roman" w:hAnsi="Times New Roman" w:cs="Times New Roman"/>
        </w:rPr>
      </w:pPr>
    </w:p>
    <w:p w:rsidR="002C0651" w:rsidRPr="008F43A3" w:rsidRDefault="002C0651" w:rsidP="00CD3F07">
      <w:pPr>
        <w:rPr>
          <w:rFonts w:ascii="Times New Roman" w:hAnsi="Times New Roman" w:cs="Times New Roman"/>
        </w:rPr>
      </w:pPr>
    </w:p>
    <w:p w:rsidR="002C0651" w:rsidRPr="008F43A3" w:rsidRDefault="002C0651" w:rsidP="00CD3F07">
      <w:pPr>
        <w:rPr>
          <w:rFonts w:ascii="Times New Roman" w:hAnsi="Times New Roman" w:cs="Times New Roman"/>
        </w:rPr>
      </w:pPr>
    </w:p>
    <w:p w:rsidR="002C0651" w:rsidRPr="008F43A3" w:rsidRDefault="002C0651" w:rsidP="00CD3F07">
      <w:pPr>
        <w:rPr>
          <w:rFonts w:ascii="Times New Roman" w:hAnsi="Times New Roman" w:cs="Times New Roman"/>
        </w:rPr>
      </w:pPr>
    </w:p>
    <w:p w:rsidR="002C0651" w:rsidRPr="008F43A3" w:rsidRDefault="002C0651" w:rsidP="00CD3F07">
      <w:pPr>
        <w:rPr>
          <w:rFonts w:ascii="Times New Roman" w:hAnsi="Times New Roman" w:cs="Times New Roman"/>
        </w:rPr>
      </w:pPr>
    </w:p>
    <w:p w:rsidR="002C0651" w:rsidRPr="008F43A3" w:rsidRDefault="002C0651" w:rsidP="00CD3F07">
      <w:pPr>
        <w:rPr>
          <w:rFonts w:ascii="Times New Roman" w:hAnsi="Times New Roman" w:cs="Times New Roman"/>
        </w:rPr>
      </w:pPr>
    </w:p>
    <w:p w:rsidR="00C01F81" w:rsidRPr="008F43A3" w:rsidRDefault="00C01F81" w:rsidP="00CD3F07">
      <w:pPr>
        <w:rPr>
          <w:rFonts w:ascii="Times New Roman" w:hAnsi="Times New Roman" w:cs="Times New Roman"/>
        </w:rPr>
      </w:pPr>
    </w:p>
    <w:p w:rsidR="002C0651" w:rsidRPr="008F43A3" w:rsidRDefault="002C0651" w:rsidP="00CD3F07">
      <w:pPr>
        <w:rPr>
          <w:rFonts w:ascii="Times New Roman" w:hAnsi="Times New Roman" w:cs="Times New Roman"/>
        </w:rPr>
      </w:pPr>
    </w:p>
    <w:p w:rsidR="00C01F81" w:rsidRPr="008F43A3" w:rsidRDefault="00C01F81" w:rsidP="00CD3F07">
      <w:pPr>
        <w:rPr>
          <w:rFonts w:ascii="Times New Roman" w:hAnsi="Times New Roman" w:cs="Times New Roman"/>
        </w:rPr>
      </w:pPr>
    </w:p>
    <w:p w:rsidR="00C44F9F" w:rsidRDefault="00C01F81" w:rsidP="00CD3F07">
      <w:pPr>
        <w:rPr>
          <w:rFonts w:ascii="Times New Roman" w:hAnsi="Times New Roman" w:cs="Times New Roman"/>
        </w:rPr>
      </w:pPr>
      <w:r w:rsidRPr="00C01F81">
        <w:rPr>
          <w:rFonts w:ascii="Times New Roman" w:hAnsi="Times New Roman" w:cs="Times New Roman"/>
        </w:rPr>
        <w:lastRenderedPageBreak/>
        <w:t xml:space="preserve">Prima della fine di ogni trial, ti sarà chiesto di riportare il tuo stato emotivo a seguito dell’importo che hai vinto o che avresti potuto vincere. </w:t>
      </w:r>
      <w:r>
        <w:rPr>
          <w:rFonts w:ascii="Times New Roman" w:hAnsi="Times New Roman" w:cs="Times New Roman"/>
        </w:rPr>
        <w:t>A tal fine ti verrà mostrata</w:t>
      </w:r>
      <w:r w:rsidR="00D7666D">
        <w:rPr>
          <w:rFonts w:ascii="Times New Roman" w:hAnsi="Times New Roman" w:cs="Times New Roman"/>
        </w:rPr>
        <w:t xml:space="preserve"> una scala valoriale</w:t>
      </w:r>
      <w:r>
        <w:rPr>
          <w:rFonts w:ascii="Times New Roman" w:hAnsi="Times New Roman" w:cs="Times New Roman"/>
        </w:rPr>
        <w:t xml:space="preserve"> di piacere. Usando le frecce della tastiera </w:t>
      </w:r>
      <w:r w:rsidRPr="00C01F81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e </w:t>
      </w:r>
      <w:r w:rsidRPr="00C01F8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seleziona lo stato che più ti rappresenta in quel momento (per confermare usa il tasto spazio della tastiera).</w:t>
      </w:r>
    </w:p>
    <w:p w:rsidR="00C01F81" w:rsidRPr="00C01F81" w:rsidRDefault="00C01F81" w:rsidP="00CD3F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esempio, se ti senti estremamente </w:t>
      </w:r>
      <w:r w:rsidR="00765E54">
        <w:rPr>
          <w:rFonts w:ascii="Times New Roman" w:hAnsi="Times New Roman" w:cs="Times New Roman"/>
        </w:rPr>
        <w:t>dispiaciuto</w:t>
      </w:r>
      <w:r>
        <w:rPr>
          <w:rFonts w:ascii="Times New Roman" w:hAnsi="Times New Roman" w:cs="Times New Roman"/>
        </w:rPr>
        <w:t xml:space="preserve"> in riferimento al punteggio, riporta questa sensazione selezionando il primo giudizio a partire da sin</w:t>
      </w:r>
      <w:r w:rsidR="00765E54">
        <w:rPr>
          <w:rFonts w:ascii="Times New Roman" w:hAnsi="Times New Roman" w:cs="Times New Roman"/>
        </w:rPr>
        <w:t>istra ( estremamente dispiaciuto</w:t>
      </w:r>
      <w:r>
        <w:rPr>
          <w:rFonts w:ascii="Times New Roman" w:hAnsi="Times New Roman" w:cs="Times New Roman"/>
        </w:rPr>
        <w:t>) come mostrato sotto.</w:t>
      </w:r>
    </w:p>
    <w:p w:rsidR="009E3886" w:rsidRDefault="009E3886" w:rsidP="00CD3F07">
      <w:pPr>
        <w:rPr>
          <w:rFonts w:ascii="Times New Roman" w:hAnsi="Times New Roman" w:cs="Times New Roman"/>
          <w:noProof/>
          <w:lang w:eastAsia="it-IT"/>
        </w:rPr>
      </w:pPr>
    </w:p>
    <w:p w:rsidR="007D3642" w:rsidRDefault="007D3642" w:rsidP="00CD3F07">
      <w:pPr>
        <w:rPr>
          <w:rFonts w:ascii="Times New Roman" w:hAnsi="Times New Roman" w:cs="Times New Roman"/>
          <w:noProof/>
          <w:lang w:eastAsia="it-IT"/>
        </w:rPr>
      </w:pPr>
    </w:p>
    <w:p w:rsidR="007D3642" w:rsidRDefault="007D3642" w:rsidP="00CD3F07">
      <w:pPr>
        <w:rPr>
          <w:rFonts w:ascii="Times New Roman" w:hAnsi="Times New Roman" w:cs="Times New Roman"/>
          <w:noProof/>
          <w:lang w:eastAsia="it-IT"/>
        </w:rPr>
      </w:pPr>
      <w:r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-100330</wp:posOffset>
            </wp:positionH>
            <wp:positionV relativeFrom="paragraph">
              <wp:posOffset>140335</wp:posOffset>
            </wp:positionV>
            <wp:extent cx="6122035" cy="1701165"/>
            <wp:effectExtent l="0" t="0" r="0" b="0"/>
            <wp:wrapThrough wrapText="bothSides">
              <wp:wrapPolygon edited="0">
                <wp:start x="1277" y="8466"/>
                <wp:lineTo x="1277" y="9433"/>
                <wp:lineTo x="1949" y="12336"/>
                <wp:lineTo x="4907" y="20076"/>
                <wp:lineTo x="20903" y="20076"/>
                <wp:lineTo x="20970" y="19592"/>
                <wp:lineTo x="20433" y="17174"/>
                <wp:lineTo x="17744" y="9675"/>
                <wp:lineTo x="17207" y="8466"/>
                <wp:lineTo x="1277" y="8466"/>
              </wp:wrapPolygon>
            </wp:wrapThrough>
            <wp:docPr id="17" name="Immagine 16" descr="EmotionScale_1_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otionScale_1_I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3642" w:rsidRDefault="007D3642" w:rsidP="00CD3F07">
      <w:pPr>
        <w:rPr>
          <w:rFonts w:ascii="Times New Roman" w:hAnsi="Times New Roman" w:cs="Times New Roman"/>
          <w:noProof/>
          <w:lang w:eastAsia="it-IT"/>
        </w:rPr>
      </w:pPr>
      <w:r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-113030</wp:posOffset>
            </wp:positionH>
            <wp:positionV relativeFrom="paragraph">
              <wp:posOffset>83185</wp:posOffset>
            </wp:positionV>
            <wp:extent cx="6118860" cy="1558290"/>
            <wp:effectExtent l="19050" t="0" r="0" b="0"/>
            <wp:wrapThrough wrapText="bothSides">
              <wp:wrapPolygon edited="0">
                <wp:start x="-67" y="0"/>
                <wp:lineTo x="-67" y="21389"/>
                <wp:lineTo x="21587" y="21389"/>
                <wp:lineTo x="21587" y="0"/>
                <wp:lineTo x="-67" y="0"/>
              </wp:wrapPolygon>
            </wp:wrapThrough>
            <wp:docPr id="16" name="Immagine 15" descr="EmotionScale_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otionScale_I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3642" w:rsidRPr="00765E54" w:rsidRDefault="007D3642" w:rsidP="00CD3F07">
      <w:pPr>
        <w:rPr>
          <w:rFonts w:ascii="Times New Roman" w:hAnsi="Times New Roman" w:cs="Times New Roman"/>
        </w:rPr>
      </w:pPr>
    </w:p>
    <w:p w:rsidR="009E3886" w:rsidRPr="00765E54" w:rsidRDefault="009E3886" w:rsidP="00CD3F07">
      <w:pPr>
        <w:rPr>
          <w:rFonts w:ascii="Times New Roman" w:hAnsi="Times New Roman" w:cs="Times New Roman"/>
        </w:rPr>
      </w:pPr>
    </w:p>
    <w:p w:rsidR="00531FA4" w:rsidRDefault="00C44F9F" w:rsidP="00CD3F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6120130" cy="2185670"/>
            <wp:effectExtent l="0" t="0" r="0" b="0"/>
            <wp:docPr id="11" name="Immagine 10" descr="EmotionScal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otionScale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A4" w:rsidRDefault="00531FA4" w:rsidP="00CD3F07">
      <w:pPr>
        <w:rPr>
          <w:rFonts w:ascii="Times New Roman" w:hAnsi="Times New Roman" w:cs="Times New Roman"/>
          <w:lang w:val="en-US"/>
        </w:rPr>
      </w:pPr>
    </w:p>
    <w:p w:rsidR="00531FA4" w:rsidRDefault="00531FA4" w:rsidP="00CD3F07">
      <w:pPr>
        <w:rPr>
          <w:rFonts w:ascii="Times New Roman" w:hAnsi="Times New Roman" w:cs="Times New Roman"/>
          <w:lang w:val="en-US"/>
        </w:rPr>
      </w:pPr>
    </w:p>
    <w:p w:rsidR="00531FA4" w:rsidRPr="00C01F81" w:rsidRDefault="00C01F81" w:rsidP="00CD3F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invece ti senti né</w:t>
      </w:r>
      <w:r w:rsidRPr="00C01F81">
        <w:rPr>
          <w:rFonts w:ascii="Times New Roman" w:hAnsi="Times New Roman" w:cs="Times New Roman"/>
        </w:rPr>
        <w:t xml:space="preserve"> </w:t>
      </w:r>
      <w:r w:rsidR="00765E54">
        <w:rPr>
          <w:rFonts w:ascii="Times New Roman" w:hAnsi="Times New Roman" w:cs="Times New Roman"/>
        </w:rPr>
        <w:t>dispiaci</w:t>
      </w:r>
      <w:r>
        <w:rPr>
          <w:rFonts w:ascii="Times New Roman" w:hAnsi="Times New Roman" w:cs="Times New Roman"/>
        </w:rPr>
        <w:t>uto né felice scegli l’opzione neu</w:t>
      </w:r>
      <w:r w:rsidR="006B6F1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ro come mostrato sotto. </w:t>
      </w:r>
      <w:r w:rsidR="00765E54">
        <w:rPr>
          <w:rFonts w:ascii="Times New Roman" w:hAnsi="Times New Roman" w:cs="Times New Roman"/>
        </w:rPr>
        <w:t>Non c’è un’opzione esatta o meno la tua decisione dipende solo ed esclusivamente da quello che pensi ti rappresenti meglio. Quindi decidi liberamente una fra tutte le possibili opzioni.</w:t>
      </w:r>
    </w:p>
    <w:p w:rsidR="00C44F9F" w:rsidRPr="00C01F81" w:rsidRDefault="002E54AD" w:rsidP="00CD3F07">
      <w:pPr>
        <w:rPr>
          <w:rFonts w:ascii="Times New Roman" w:hAnsi="Times New Roman" w:cs="Times New Roman"/>
        </w:rPr>
      </w:pPr>
      <w:r w:rsidRPr="00C01F81">
        <w:rPr>
          <w:rFonts w:ascii="Times New Roman" w:hAnsi="Times New Roman" w:cs="Times New Roman"/>
        </w:rPr>
        <w:t xml:space="preserve"> </w:t>
      </w:r>
    </w:p>
    <w:p w:rsidR="00D92BD2" w:rsidRDefault="00D92BD2" w:rsidP="00CD3F07">
      <w:pPr>
        <w:rPr>
          <w:rFonts w:ascii="Times New Roman" w:hAnsi="Times New Roman" w:cs="Times New Roman"/>
        </w:rPr>
      </w:pPr>
    </w:p>
    <w:p w:rsidR="009E3886" w:rsidRPr="008F43A3" w:rsidRDefault="007D3642" w:rsidP="00CD3F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89535</wp:posOffset>
            </wp:positionV>
            <wp:extent cx="6122035" cy="1725295"/>
            <wp:effectExtent l="0" t="0" r="0" b="0"/>
            <wp:wrapThrough wrapText="bothSides">
              <wp:wrapPolygon edited="0">
                <wp:start x="1277" y="8586"/>
                <wp:lineTo x="1277" y="9540"/>
                <wp:lineTo x="1949" y="12402"/>
                <wp:lineTo x="4974" y="20272"/>
                <wp:lineTo x="20903" y="20272"/>
                <wp:lineTo x="20903" y="19318"/>
                <wp:lineTo x="20634" y="18126"/>
                <wp:lineTo x="19021" y="13356"/>
                <wp:lineTo x="17744" y="9778"/>
                <wp:lineTo x="17207" y="8586"/>
                <wp:lineTo x="1277" y="8586"/>
              </wp:wrapPolygon>
            </wp:wrapThrough>
            <wp:docPr id="15" name="Immagine 14" descr="EmotionScal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otionScale_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-33655</wp:posOffset>
            </wp:positionH>
            <wp:positionV relativeFrom="paragraph">
              <wp:posOffset>177165</wp:posOffset>
            </wp:positionV>
            <wp:extent cx="6118860" cy="1590040"/>
            <wp:effectExtent l="19050" t="0" r="0" b="0"/>
            <wp:wrapThrough wrapText="bothSides">
              <wp:wrapPolygon edited="0">
                <wp:start x="-67" y="0"/>
                <wp:lineTo x="-67" y="21220"/>
                <wp:lineTo x="21587" y="21220"/>
                <wp:lineTo x="21587" y="0"/>
                <wp:lineTo x="-67" y="0"/>
              </wp:wrapPolygon>
            </wp:wrapThrough>
            <wp:docPr id="14" name="Immagine 12" descr="EmotionScale_piac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otionScale_piacer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3886" w:rsidRPr="008F43A3" w:rsidRDefault="009E3886" w:rsidP="00CD3F07">
      <w:pPr>
        <w:rPr>
          <w:rFonts w:ascii="Times New Roman" w:hAnsi="Times New Roman" w:cs="Times New Roman"/>
        </w:rPr>
      </w:pPr>
    </w:p>
    <w:p w:rsidR="009E3886" w:rsidRPr="008F43A3" w:rsidRDefault="009E3886" w:rsidP="00CD3F07">
      <w:pPr>
        <w:rPr>
          <w:rFonts w:ascii="Times New Roman" w:hAnsi="Times New Roman" w:cs="Times New Roman"/>
        </w:rPr>
      </w:pPr>
    </w:p>
    <w:p w:rsidR="009E3886" w:rsidRPr="008F43A3" w:rsidRDefault="009E3886" w:rsidP="00CD3F07">
      <w:pPr>
        <w:rPr>
          <w:rFonts w:ascii="Times New Roman" w:hAnsi="Times New Roman" w:cs="Times New Roman"/>
        </w:rPr>
      </w:pPr>
    </w:p>
    <w:p w:rsidR="009E3886" w:rsidRPr="008F43A3" w:rsidRDefault="009E3886" w:rsidP="00CD3F07">
      <w:pPr>
        <w:rPr>
          <w:rFonts w:ascii="Times New Roman" w:hAnsi="Times New Roman" w:cs="Times New Roman"/>
        </w:rPr>
      </w:pPr>
    </w:p>
    <w:p w:rsidR="00B45048" w:rsidRDefault="00B45048" w:rsidP="00CD3F07">
      <w:pPr>
        <w:rPr>
          <w:rFonts w:ascii="Times New Roman" w:hAnsi="Times New Roman" w:cs="Times New Roman"/>
        </w:rPr>
      </w:pPr>
    </w:p>
    <w:p w:rsidR="007D3642" w:rsidRPr="008F43A3" w:rsidRDefault="007D3642" w:rsidP="00CD3F07">
      <w:pPr>
        <w:rPr>
          <w:rFonts w:ascii="Times New Roman" w:hAnsi="Times New Roman" w:cs="Times New Roman"/>
        </w:rPr>
      </w:pPr>
    </w:p>
    <w:p w:rsidR="00B45048" w:rsidRPr="008F43A3" w:rsidRDefault="00B45048" w:rsidP="00CD3F07">
      <w:pPr>
        <w:rPr>
          <w:rFonts w:ascii="Times New Roman" w:hAnsi="Times New Roman" w:cs="Times New Roman"/>
        </w:rPr>
      </w:pPr>
    </w:p>
    <w:p w:rsidR="00B45048" w:rsidRPr="008F43A3" w:rsidRDefault="00B45048" w:rsidP="00CD3F07">
      <w:pPr>
        <w:rPr>
          <w:rFonts w:ascii="Times New Roman" w:hAnsi="Times New Roman" w:cs="Times New Roman"/>
        </w:rPr>
      </w:pPr>
    </w:p>
    <w:p w:rsidR="00E064CE" w:rsidRPr="00765E54" w:rsidRDefault="00765E54" w:rsidP="00CD3F07">
      <w:pPr>
        <w:rPr>
          <w:rFonts w:ascii="Times New Roman" w:hAnsi="Times New Roman" w:cs="Times New Roman"/>
        </w:rPr>
      </w:pPr>
      <w:r w:rsidRPr="00765E54">
        <w:rPr>
          <w:rFonts w:ascii="Times New Roman" w:hAnsi="Times New Roman" w:cs="Times New Roman"/>
        </w:rPr>
        <w:t>Alla fine dell’</w:t>
      </w:r>
      <w:r w:rsidR="006B6F1C">
        <w:rPr>
          <w:rFonts w:ascii="Times New Roman" w:hAnsi="Times New Roman" w:cs="Times New Roman"/>
        </w:rPr>
        <w:t>esperimento</w:t>
      </w:r>
      <w:r>
        <w:rPr>
          <w:rFonts w:ascii="Times New Roman" w:hAnsi="Times New Roman" w:cs="Times New Roman"/>
        </w:rPr>
        <w:t>, sortegg</w:t>
      </w:r>
      <w:r w:rsidRPr="00765E54">
        <w:rPr>
          <w:rFonts w:ascii="Times New Roman" w:hAnsi="Times New Roman" w:cs="Times New Roman"/>
        </w:rPr>
        <w:t>eremo</w:t>
      </w:r>
      <w:r>
        <w:rPr>
          <w:rFonts w:ascii="Times New Roman" w:hAnsi="Times New Roman" w:cs="Times New Roman"/>
        </w:rPr>
        <w:t xml:space="preserve"> a caso</w:t>
      </w:r>
      <w:r w:rsidRPr="00765E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</w:t>
      </w:r>
      <w:r w:rsidRPr="00765E54">
        <w:rPr>
          <w:rFonts w:ascii="Times New Roman" w:hAnsi="Times New Roman" w:cs="Times New Roman"/>
        </w:rPr>
        <w:t>punti</w:t>
      </w:r>
      <w:r>
        <w:rPr>
          <w:rFonts w:ascii="Times New Roman" w:hAnsi="Times New Roman" w:cs="Times New Roman"/>
        </w:rPr>
        <w:t xml:space="preserve"> che hai guadagnato in un trial </w:t>
      </w:r>
      <w:r w:rsidRPr="00765E54">
        <w:rPr>
          <w:rFonts w:ascii="Times New Roman" w:hAnsi="Times New Roman" w:cs="Times New Roman"/>
        </w:rPr>
        <w:t>e tale import</w:t>
      </w:r>
      <w:r>
        <w:rPr>
          <w:rFonts w:ascii="Times New Roman" w:hAnsi="Times New Roman" w:cs="Times New Roman"/>
        </w:rPr>
        <w:t>o</w:t>
      </w:r>
      <w:r w:rsidRPr="00765E54">
        <w:rPr>
          <w:rFonts w:ascii="Times New Roman" w:hAnsi="Times New Roman" w:cs="Times New Roman"/>
        </w:rPr>
        <w:t xml:space="preserve"> verrà convertito in euro. </w:t>
      </w:r>
    </w:p>
    <w:p w:rsidR="00B45048" w:rsidRPr="00765E54" w:rsidRDefault="00B45048" w:rsidP="00CD3F07">
      <w:pPr>
        <w:rPr>
          <w:rFonts w:ascii="Times New Roman" w:hAnsi="Times New Roman" w:cs="Times New Roman"/>
        </w:rPr>
      </w:pPr>
    </w:p>
    <w:p w:rsidR="00E064CE" w:rsidRDefault="00765E54" w:rsidP="00C76466">
      <w:pPr>
        <w:rPr>
          <w:rFonts w:ascii="Times New Roman" w:hAnsi="Times New Roman" w:cs="Times New Roman"/>
        </w:rPr>
      </w:pPr>
      <w:r w:rsidRPr="00765E54">
        <w:rPr>
          <w:rFonts w:ascii="Times New Roman" w:hAnsi="Times New Roman" w:cs="Times New Roman"/>
        </w:rPr>
        <w:t>Adess</w:t>
      </w:r>
      <w:r>
        <w:rPr>
          <w:rFonts w:ascii="Times New Roman" w:hAnsi="Times New Roman" w:cs="Times New Roman"/>
        </w:rPr>
        <w:t>o ti chiedo di risp</w:t>
      </w:r>
      <w:r w:rsidRPr="00765E54">
        <w:rPr>
          <w:rFonts w:ascii="Times New Roman" w:hAnsi="Times New Roman" w:cs="Times New Roman"/>
        </w:rPr>
        <w:t xml:space="preserve">ondere </w:t>
      </w:r>
      <w:r>
        <w:rPr>
          <w:rFonts w:ascii="Times New Roman" w:hAnsi="Times New Roman" w:cs="Times New Roman"/>
        </w:rPr>
        <w:t>gentilmente alle seguent</w:t>
      </w:r>
      <w:r w:rsidR="006B6F1C">
        <w:rPr>
          <w:rFonts w:ascii="Times New Roman" w:hAnsi="Times New Roman" w:cs="Times New Roman"/>
        </w:rPr>
        <w:t>i domande che mi saranno utili</w:t>
      </w:r>
      <w:r w:rsidRPr="00765E54">
        <w:rPr>
          <w:rFonts w:ascii="Times New Roman" w:hAnsi="Times New Roman" w:cs="Times New Roman"/>
        </w:rPr>
        <w:t xml:space="preserve"> per verificare che le istruzioni </w:t>
      </w:r>
      <w:r>
        <w:rPr>
          <w:rFonts w:ascii="Times New Roman" w:hAnsi="Times New Roman" w:cs="Times New Roman"/>
        </w:rPr>
        <w:t>siano state del tutto comprese</w:t>
      </w:r>
    </w:p>
    <w:p w:rsidR="00765E54" w:rsidRPr="00765E54" w:rsidRDefault="00765E54" w:rsidP="00C76466">
      <w:pPr>
        <w:rPr>
          <w:ins w:id="0" w:author="francesco" w:date="2011-10-31T11:41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qualcosa non ti è chiaro, non esitare a chiedere.</w:t>
      </w:r>
    </w:p>
    <w:p w:rsidR="00C76466" w:rsidRPr="008F43A3" w:rsidRDefault="00C76466" w:rsidP="00C76466">
      <w:pPr>
        <w:rPr>
          <w:rFonts w:ascii="Times New Roman" w:hAnsi="Times New Roman" w:cs="Times New Roman"/>
        </w:rPr>
      </w:pPr>
    </w:p>
    <w:p w:rsidR="00765E54" w:rsidRPr="008F43A3" w:rsidRDefault="00765E54" w:rsidP="00C76466">
      <w:pPr>
        <w:rPr>
          <w:rFonts w:ascii="Times New Roman" w:hAnsi="Times New Roman" w:cs="Times New Roman"/>
        </w:rPr>
      </w:pPr>
    </w:p>
    <w:p w:rsidR="00C76466" w:rsidRDefault="00765E54" w:rsidP="00C76466">
      <w:pPr>
        <w:rPr>
          <w:rFonts w:ascii="Times New Roman" w:hAnsi="Times New Roman" w:cs="Times New Roman"/>
          <w:lang w:val="en-US"/>
        </w:rPr>
      </w:pPr>
      <w:r w:rsidRPr="00765E54">
        <w:rPr>
          <w:rFonts w:ascii="Times New Roman" w:hAnsi="Times New Roman" w:cs="Times New Roman"/>
        </w:rPr>
        <w:lastRenderedPageBreak/>
        <w:t>Nella figura seguente</w:t>
      </w:r>
      <w:r w:rsidR="002E54AD">
        <w:rPr>
          <w:rFonts w:ascii="Times New Roman" w:hAnsi="Times New Roman" w:cs="Times New Roman"/>
          <w:lang w:val="en-US"/>
        </w:rPr>
        <w:t>:</w:t>
      </w:r>
    </w:p>
    <w:p w:rsidR="007D3642" w:rsidRDefault="007D3642" w:rsidP="00C76466">
      <w:pPr>
        <w:rPr>
          <w:rFonts w:ascii="Times New Roman" w:hAnsi="Times New Roman" w:cs="Times New Roman"/>
          <w:lang w:val="en-US"/>
        </w:rPr>
      </w:pPr>
    </w:p>
    <w:p w:rsidR="007D3642" w:rsidRDefault="007D3642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1453515</wp:posOffset>
            </wp:positionH>
            <wp:positionV relativeFrom="paragraph">
              <wp:posOffset>36830</wp:posOffset>
            </wp:positionV>
            <wp:extent cx="3097530" cy="2106930"/>
            <wp:effectExtent l="19050" t="0" r="7620" b="0"/>
            <wp:wrapThrough wrapText="bothSides">
              <wp:wrapPolygon edited="0">
                <wp:start x="-133" y="0"/>
                <wp:lineTo x="-133" y="21483"/>
                <wp:lineTo x="21653" y="21483"/>
                <wp:lineTo x="21653" y="0"/>
                <wp:lineTo x="-133" y="0"/>
              </wp:wrapPolygon>
            </wp:wrapThrough>
            <wp:docPr id="7" name="Immagine 1" descr="C:\Documents and Settings\Francesco\Documenti\MATLAB\AmbiguityExp\urn\images\002_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rancesco\Documenti\MATLAB\AmbiguityExp\urn\images\002_0_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9E3886">
      <w:pPr>
        <w:rPr>
          <w:rFonts w:ascii="Times New Roman" w:hAnsi="Times New Roman" w:cs="Times New Roman"/>
          <w:lang w:val="en-US"/>
        </w:rPr>
      </w:pPr>
    </w:p>
    <w:p w:rsidR="00324823" w:rsidRDefault="00324823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324823" w:rsidRDefault="00324823" w:rsidP="00324823">
      <w:pPr>
        <w:rPr>
          <w:rFonts w:ascii="Times New Roman" w:hAnsi="Times New Roman" w:cs="Times New Roman"/>
          <w:lang w:val="en-US"/>
        </w:rPr>
      </w:pPr>
    </w:p>
    <w:p w:rsidR="00324823" w:rsidRDefault="00324823" w:rsidP="00C76466">
      <w:pPr>
        <w:rPr>
          <w:rFonts w:ascii="Times New Roman" w:hAnsi="Times New Roman" w:cs="Times New Roman"/>
          <w:lang w:val="en-US"/>
        </w:rPr>
      </w:pPr>
    </w:p>
    <w:p w:rsidR="00C76466" w:rsidRDefault="00C76466" w:rsidP="00C76466">
      <w:pPr>
        <w:rPr>
          <w:rFonts w:ascii="Times New Roman" w:hAnsi="Times New Roman" w:cs="Times New Roman"/>
          <w:lang w:val="en-US"/>
        </w:rPr>
      </w:pPr>
    </w:p>
    <w:p w:rsidR="00765E54" w:rsidRPr="008F43A3" w:rsidRDefault="00765E54" w:rsidP="00765E5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765E54">
        <w:rPr>
          <w:rFonts w:ascii="Times New Roman" w:hAnsi="Times New Roman" w:cs="Times New Roman"/>
        </w:rPr>
        <w:t>La probabilità di pescare  una pallina blu  è maggiore nell’urna di destra rispetto a quella</w:t>
      </w:r>
    </w:p>
    <w:p w:rsidR="00C76466" w:rsidRPr="00C76466" w:rsidRDefault="00765E54" w:rsidP="00765E54">
      <w:pPr>
        <w:rPr>
          <w:rFonts w:ascii="Times New Roman" w:hAnsi="Times New Roman" w:cs="Times New Roman"/>
          <w:lang w:val="en-US"/>
        </w:rPr>
      </w:pPr>
      <w:r w:rsidRPr="008F43A3">
        <w:rPr>
          <w:rFonts w:ascii="Times New Roman" w:hAnsi="Times New Roman" w:cs="Times New Roman"/>
        </w:rPr>
        <w:t xml:space="preserve">     </w:t>
      </w:r>
      <w:r w:rsidRPr="00765E54">
        <w:rPr>
          <w:rFonts w:ascii="Times New Roman" w:hAnsi="Times New Roman" w:cs="Times New Roman"/>
        </w:rPr>
        <w:t xml:space="preserve">di sinistra </w:t>
      </w:r>
      <w:r w:rsidRPr="00765E5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2163A7">
        <w:rPr>
          <w:rFonts w:ascii="Times New Roman" w:hAnsi="Times New Roman" w:cs="Times New Roman"/>
          <w:lang w:val="en-US"/>
        </w:rPr>
        <w:t>V</w:t>
      </w:r>
      <w:r w:rsidR="00F163CC">
        <w:rPr>
          <w:rFonts w:ascii="Times New Roman" w:hAnsi="Times New Roman" w:cs="Times New Roman"/>
          <w:lang w:val="en-US"/>
        </w:rPr>
        <w:t xml:space="preserve">  F</w:t>
      </w:r>
    </w:p>
    <w:p w:rsidR="00C76466" w:rsidRDefault="00C76466" w:rsidP="00C76466">
      <w:pPr>
        <w:pStyle w:val="Paragrafoelenco"/>
        <w:ind w:left="480"/>
        <w:rPr>
          <w:rFonts w:ascii="Times New Roman" w:hAnsi="Times New Roman" w:cs="Times New Roman"/>
          <w:lang w:val="en-US"/>
        </w:rPr>
      </w:pPr>
    </w:p>
    <w:p w:rsidR="00765E54" w:rsidRDefault="00765E54" w:rsidP="00765E5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765E54">
        <w:rPr>
          <w:rFonts w:ascii="Times New Roman" w:hAnsi="Times New Roman" w:cs="Times New Roman"/>
        </w:rPr>
        <w:t>Selezionando l’urna di sinistra, la probabilità di pescare una pallina blu è diversa rispetto alla</w:t>
      </w:r>
    </w:p>
    <w:p w:rsidR="00C76466" w:rsidRPr="00765E54" w:rsidRDefault="00765E54" w:rsidP="00765E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765E54">
        <w:rPr>
          <w:rFonts w:ascii="Times New Roman" w:hAnsi="Times New Roman" w:cs="Times New Roman"/>
        </w:rPr>
        <w:t xml:space="preserve"> probabilità di pescarne u</w:t>
      </w:r>
      <w:r>
        <w:rPr>
          <w:rFonts w:ascii="Times New Roman" w:hAnsi="Times New Roman" w:cs="Times New Roman"/>
        </w:rPr>
        <w:t>na rossa.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163A7">
        <w:rPr>
          <w:rFonts w:ascii="Times New Roman" w:hAnsi="Times New Roman" w:cs="Times New Roman"/>
        </w:rPr>
        <w:t>V</w:t>
      </w:r>
      <w:r w:rsidR="00F163CC" w:rsidRPr="00765E54">
        <w:rPr>
          <w:rFonts w:ascii="Times New Roman" w:hAnsi="Times New Roman" w:cs="Times New Roman"/>
        </w:rPr>
        <w:t xml:space="preserve">  F</w:t>
      </w:r>
    </w:p>
    <w:p w:rsidR="00F163CC" w:rsidRPr="00765E54" w:rsidRDefault="00F163CC" w:rsidP="00F163CC">
      <w:pPr>
        <w:rPr>
          <w:rFonts w:ascii="Times New Roman" w:hAnsi="Times New Roman" w:cs="Times New Roman"/>
        </w:rPr>
      </w:pPr>
    </w:p>
    <w:p w:rsidR="00F163CC" w:rsidRPr="00765E54" w:rsidRDefault="00F163CC" w:rsidP="00F163CC">
      <w:pPr>
        <w:rPr>
          <w:rFonts w:ascii="Times New Roman" w:hAnsi="Times New Roman" w:cs="Times New Roman"/>
        </w:rPr>
      </w:pPr>
    </w:p>
    <w:p w:rsidR="002E54AD" w:rsidRDefault="002E54AD" w:rsidP="00F163CC">
      <w:pPr>
        <w:rPr>
          <w:rFonts w:ascii="Times New Roman" w:hAnsi="Times New Roman" w:cs="Times New Roman"/>
        </w:rPr>
      </w:pPr>
    </w:p>
    <w:p w:rsidR="00F90D22" w:rsidRDefault="00F90D22" w:rsidP="00F163CC">
      <w:pPr>
        <w:rPr>
          <w:rFonts w:ascii="Times New Roman" w:hAnsi="Times New Roman" w:cs="Times New Roman"/>
        </w:rPr>
      </w:pPr>
    </w:p>
    <w:p w:rsidR="00F90D22" w:rsidRPr="00765E54" w:rsidRDefault="00F90D22" w:rsidP="00F163CC">
      <w:pPr>
        <w:rPr>
          <w:rFonts w:ascii="Times New Roman" w:hAnsi="Times New Roman" w:cs="Times New Roman"/>
        </w:rPr>
      </w:pPr>
    </w:p>
    <w:p w:rsidR="00F163CC" w:rsidRDefault="00765E54" w:rsidP="00D37B30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Nella figura seguente</w:t>
      </w:r>
      <w:r w:rsidR="00F163CC" w:rsidRPr="00765E54">
        <w:rPr>
          <w:rFonts w:ascii="Times New Roman" w:hAnsi="Times New Roman" w:cs="Times New Roman"/>
        </w:rPr>
        <w:t>.</w:t>
      </w:r>
    </w:p>
    <w:p w:rsidR="007D3642" w:rsidRPr="00765E54" w:rsidRDefault="007D3642" w:rsidP="00D37B30">
      <w:pPr>
        <w:outlineLvl w:val="0"/>
        <w:rPr>
          <w:rFonts w:ascii="Times New Roman" w:hAnsi="Times New Roman" w:cs="Times New Roman"/>
        </w:rPr>
      </w:pPr>
    </w:p>
    <w:p w:rsidR="00760623" w:rsidRPr="00765E54" w:rsidRDefault="00760623" w:rsidP="00F163CC">
      <w:pPr>
        <w:rPr>
          <w:rFonts w:ascii="Times New Roman" w:hAnsi="Times New Roman" w:cs="Times New Roman"/>
        </w:rPr>
      </w:pPr>
    </w:p>
    <w:p w:rsidR="00760623" w:rsidRPr="00765E54" w:rsidRDefault="00760623" w:rsidP="00F16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1454150</wp:posOffset>
            </wp:positionH>
            <wp:positionV relativeFrom="paragraph">
              <wp:posOffset>43180</wp:posOffset>
            </wp:positionV>
            <wp:extent cx="3098165" cy="2091055"/>
            <wp:effectExtent l="19050" t="0" r="6985" b="0"/>
            <wp:wrapThrough wrapText="bothSides">
              <wp:wrapPolygon edited="0">
                <wp:start x="-133" y="0"/>
                <wp:lineTo x="-133" y="21449"/>
                <wp:lineTo x="21649" y="21449"/>
                <wp:lineTo x="21649" y="0"/>
                <wp:lineTo x="-133" y="0"/>
              </wp:wrapPolygon>
            </wp:wrapThrough>
            <wp:docPr id="8" name="Immagine 1" descr="C:\Documents and Settings\Francesco\Documenti\MATLAB\AmbiguityExp\urn\images\076_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rancesco\Documenti\MATLAB\AmbiguityExp\urn\images\076_0_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09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0623" w:rsidRPr="00765E54" w:rsidRDefault="00760623" w:rsidP="00F163CC">
      <w:pPr>
        <w:rPr>
          <w:rFonts w:ascii="Times New Roman" w:hAnsi="Times New Roman" w:cs="Times New Roman"/>
        </w:rPr>
      </w:pPr>
    </w:p>
    <w:p w:rsidR="00760623" w:rsidRPr="00765E54" w:rsidRDefault="00760623" w:rsidP="00F163CC">
      <w:pPr>
        <w:rPr>
          <w:rFonts w:ascii="Times New Roman" w:hAnsi="Times New Roman" w:cs="Times New Roman"/>
        </w:rPr>
      </w:pPr>
    </w:p>
    <w:p w:rsidR="00760623" w:rsidRPr="00765E54" w:rsidRDefault="00760623" w:rsidP="00F163CC">
      <w:pPr>
        <w:rPr>
          <w:rFonts w:ascii="Times New Roman" w:hAnsi="Times New Roman" w:cs="Times New Roman"/>
        </w:rPr>
      </w:pPr>
    </w:p>
    <w:p w:rsidR="00760623" w:rsidRPr="00765E54" w:rsidRDefault="00760623" w:rsidP="00F163CC">
      <w:pPr>
        <w:rPr>
          <w:rFonts w:ascii="Times New Roman" w:hAnsi="Times New Roman" w:cs="Times New Roman"/>
        </w:rPr>
      </w:pPr>
    </w:p>
    <w:p w:rsidR="00760623" w:rsidRPr="00765E54" w:rsidRDefault="00760623" w:rsidP="00F163CC">
      <w:pPr>
        <w:rPr>
          <w:rFonts w:ascii="Times New Roman" w:hAnsi="Times New Roman" w:cs="Times New Roman"/>
        </w:rPr>
      </w:pPr>
    </w:p>
    <w:p w:rsidR="00760623" w:rsidRPr="00765E54" w:rsidRDefault="00760623" w:rsidP="00F163CC">
      <w:pPr>
        <w:rPr>
          <w:rFonts w:ascii="Times New Roman" w:hAnsi="Times New Roman" w:cs="Times New Roman"/>
        </w:rPr>
      </w:pPr>
    </w:p>
    <w:p w:rsidR="00760623" w:rsidRPr="00765E54" w:rsidRDefault="00760623" w:rsidP="00F163CC">
      <w:pPr>
        <w:rPr>
          <w:rFonts w:ascii="Times New Roman" w:hAnsi="Times New Roman" w:cs="Times New Roman"/>
        </w:rPr>
      </w:pPr>
    </w:p>
    <w:p w:rsidR="00760623" w:rsidRPr="00765E54" w:rsidRDefault="00760623" w:rsidP="00F163CC">
      <w:pPr>
        <w:rPr>
          <w:rFonts w:ascii="Times New Roman" w:hAnsi="Times New Roman" w:cs="Times New Roman"/>
        </w:rPr>
      </w:pPr>
    </w:p>
    <w:p w:rsidR="00760623" w:rsidRPr="00765E54" w:rsidRDefault="00760623" w:rsidP="00F163CC">
      <w:pPr>
        <w:rPr>
          <w:rFonts w:ascii="Times New Roman" w:hAnsi="Times New Roman" w:cs="Times New Roman"/>
        </w:rPr>
      </w:pPr>
    </w:p>
    <w:p w:rsidR="00324823" w:rsidRPr="00765E54" w:rsidRDefault="00324823" w:rsidP="00F163CC">
      <w:pPr>
        <w:rPr>
          <w:rFonts w:ascii="Times New Roman" w:hAnsi="Times New Roman" w:cs="Times New Roman"/>
        </w:rPr>
      </w:pPr>
    </w:p>
    <w:p w:rsidR="00760623" w:rsidRDefault="00760623" w:rsidP="00F163CC">
      <w:pPr>
        <w:rPr>
          <w:rFonts w:ascii="Times New Roman" w:hAnsi="Times New Roman" w:cs="Times New Roman"/>
        </w:rPr>
      </w:pPr>
    </w:p>
    <w:p w:rsidR="007D3642" w:rsidRDefault="007D3642" w:rsidP="00F163CC">
      <w:pPr>
        <w:rPr>
          <w:rFonts w:ascii="Times New Roman" w:hAnsi="Times New Roman" w:cs="Times New Roman"/>
        </w:rPr>
      </w:pPr>
    </w:p>
    <w:p w:rsidR="007D3642" w:rsidRPr="00765E54" w:rsidRDefault="007D3642" w:rsidP="00F163CC">
      <w:pPr>
        <w:rPr>
          <w:rFonts w:ascii="Times New Roman" w:hAnsi="Times New Roman" w:cs="Times New Roman"/>
        </w:rPr>
      </w:pPr>
    </w:p>
    <w:p w:rsidR="00760623" w:rsidRPr="00765E54" w:rsidRDefault="00760623" w:rsidP="00F163CC">
      <w:pPr>
        <w:rPr>
          <w:rFonts w:ascii="Times New Roman" w:hAnsi="Times New Roman" w:cs="Times New Roman"/>
        </w:rPr>
      </w:pPr>
    </w:p>
    <w:p w:rsidR="00760623" w:rsidRPr="00765E54" w:rsidRDefault="00760623" w:rsidP="00F163CC">
      <w:pPr>
        <w:rPr>
          <w:rFonts w:ascii="Times New Roman" w:hAnsi="Times New Roman" w:cs="Times New Roman"/>
        </w:rPr>
      </w:pPr>
    </w:p>
    <w:p w:rsidR="00324823" w:rsidRPr="00765E54" w:rsidRDefault="00324823" w:rsidP="00F163CC">
      <w:pPr>
        <w:rPr>
          <w:rFonts w:ascii="Times New Roman" w:hAnsi="Times New Roman" w:cs="Times New Roman"/>
        </w:rPr>
      </w:pPr>
    </w:p>
    <w:p w:rsidR="00F163CC" w:rsidRPr="00765E54" w:rsidRDefault="00F163CC" w:rsidP="00F163CC">
      <w:pPr>
        <w:rPr>
          <w:rFonts w:ascii="Times New Roman" w:hAnsi="Times New Roman" w:cs="Times New Roman"/>
        </w:rPr>
      </w:pPr>
    </w:p>
    <w:p w:rsidR="00F90D22" w:rsidRDefault="00F90D22" w:rsidP="00F90D2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Nell’urna a destra non sai l’esatta proporzione di palline e non la saprai mai a causa </w:t>
      </w:r>
    </w:p>
    <w:p w:rsidR="00F163CC" w:rsidRPr="00F90D22" w:rsidRDefault="00F90D22" w:rsidP="00F90D22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dell’occlusore grigio.</w:t>
      </w:r>
      <w:r w:rsidR="000A2FC3" w:rsidRPr="00F90D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163A7">
        <w:rPr>
          <w:rFonts w:ascii="Times New Roman" w:hAnsi="Times New Roman" w:cs="Times New Roman"/>
        </w:rPr>
        <w:t>V</w:t>
      </w:r>
      <w:r w:rsidR="00F163CC" w:rsidRPr="00F90D22">
        <w:rPr>
          <w:rFonts w:ascii="Times New Roman" w:hAnsi="Times New Roman" w:cs="Times New Roman"/>
        </w:rPr>
        <w:t xml:space="preserve">  F</w:t>
      </w:r>
    </w:p>
    <w:p w:rsidR="00B315CC" w:rsidRPr="00F90D22" w:rsidRDefault="00B315CC" w:rsidP="00F163CC">
      <w:pPr>
        <w:rPr>
          <w:rFonts w:ascii="Times New Roman" w:hAnsi="Times New Roman" w:cs="Times New Roman"/>
        </w:rPr>
      </w:pPr>
    </w:p>
    <w:p w:rsidR="00F90D22" w:rsidRDefault="00F90D22" w:rsidP="00D37B30">
      <w:pPr>
        <w:outlineLvl w:val="0"/>
        <w:rPr>
          <w:rFonts w:ascii="Times New Roman" w:hAnsi="Times New Roman" w:cs="Times New Roman"/>
        </w:rPr>
      </w:pPr>
    </w:p>
    <w:p w:rsidR="007D3642" w:rsidRDefault="007D3642" w:rsidP="00D37B30">
      <w:pPr>
        <w:outlineLvl w:val="0"/>
        <w:rPr>
          <w:rFonts w:ascii="Times New Roman" w:hAnsi="Times New Roman" w:cs="Times New Roman"/>
        </w:rPr>
      </w:pPr>
    </w:p>
    <w:p w:rsidR="00F90D22" w:rsidRDefault="00F90D22" w:rsidP="00D37B30">
      <w:pPr>
        <w:outlineLvl w:val="0"/>
        <w:rPr>
          <w:rFonts w:ascii="Times New Roman" w:hAnsi="Times New Roman" w:cs="Times New Roman"/>
        </w:rPr>
      </w:pPr>
    </w:p>
    <w:p w:rsidR="00F90D22" w:rsidRDefault="00F90D22" w:rsidP="00D37B30">
      <w:pPr>
        <w:outlineLvl w:val="0"/>
        <w:rPr>
          <w:rFonts w:ascii="Times New Roman" w:hAnsi="Times New Roman" w:cs="Times New Roman"/>
        </w:rPr>
      </w:pPr>
    </w:p>
    <w:p w:rsidR="00F90D22" w:rsidRDefault="00F90D22" w:rsidP="00D37B30">
      <w:pPr>
        <w:outlineLvl w:val="0"/>
        <w:rPr>
          <w:rFonts w:ascii="Times New Roman" w:hAnsi="Times New Roman" w:cs="Times New Roman"/>
        </w:rPr>
      </w:pPr>
    </w:p>
    <w:p w:rsidR="00F163CC" w:rsidRDefault="00F90D22" w:rsidP="00D37B30">
      <w:pPr>
        <w:outlineLvl w:val="0"/>
        <w:rPr>
          <w:rFonts w:ascii="Times New Roman" w:hAnsi="Times New Roman" w:cs="Times New Roman"/>
        </w:rPr>
      </w:pPr>
      <w:r w:rsidRPr="00F90D22">
        <w:rPr>
          <w:rFonts w:ascii="Times New Roman" w:hAnsi="Times New Roman" w:cs="Times New Roman"/>
        </w:rPr>
        <w:t>Nella figura seguente</w:t>
      </w:r>
      <w:r w:rsidR="00F163CC" w:rsidRPr="00F90D22">
        <w:rPr>
          <w:rFonts w:ascii="Times New Roman" w:hAnsi="Times New Roman" w:cs="Times New Roman"/>
        </w:rPr>
        <w:t>.</w:t>
      </w:r>
    </w:p>
    <w:p w:rsidR="007D3642" w:rsidRDefault="007D3642" w:rsidP="00D37B30">
      <w:pPr>
        <w:outlineLvl w:val="0"/>
        <w:rPr>
          <w:rFonts w:ascii="Times New Roman" w:hAnsi="Times New Roman" w:cs="Times New Roman"/>
        </w:rPr>
      </w:pPr>
    </w:p>
    <w:p w:rsidR="007D3642" w:rsidRDefault="007D3642" w:rsidP="00D37B30">
      <w:pPr>
        <w:outlineLvl w:val="0"/>
        <w:rPr>
          <w:rFonts w:ascii="Times New Roman" w:hAnsi="Times New Roman" w:cs="Times New Roman"/>
        </w:rPr>
      </w:pPr>
    </w:p>
    <w:p w:rsidR="00F90D22" w:rsidRPr="00F90D22" w:rsidRDefault="00F90D22" w:rsidP="00D37B30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1541145</wp:posOffset>
            </wp:positionH>
            <wp:positionV relativeFrom="paragraph">
              <wp:posOffset>99060</wp:posOffset>
            </wp:positionV>
            <wp:extent cx="3113405" cy="1955800"/>
            <wp:effectExtent l="19050" t="0" r="0" b="0"/>
            <wp:wrapThrough wrapText="bothSides">
              <wp:wrapPolygon edited="0">
                <wp:start x="-132" y="0"/>
                <wp:lineTo x="-132" y="21460"/>
                <wp:lineTo x="21543" y="21460"/>
                <wp:lineTo x="21543" y="0"/>
                <wp:lineTo x="-132" y="0"/>
              </wp:wrapPolygon>
            </wp:wrapThrough>
            <wp:docPr id="9" name="Immagine 2" descr="C:\Documents and Settings\Francesco\Documenti\MATLAB\AmbiguityExp\urn\images\168_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Francesco\Documenti\MATLAB\AmbiguityExp\urn\images\168_0_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63CC" w:rsidRPr="00F90D22" w:rsidRDefault="00F163CC" w:rsidP="00F163CC">
      <w:pPr>
        <w:rPr>
          <w:rFonts w:ascii="Times New Roman" w:hAnsi="Times New Roman" w:cs="Times New Roman"/>
        </w:rPr>
      </w:pPr>
    </w:p>
    <w:p w:rsidR="00760623" w:rsidRPr="00F90D22" w:rsidRDefault="00760623" w:rsidP="00F163CC">
      <w:pPr>
        <w:rPr>
          <w:rFonts w:ascii="Times New Roman" w:hAnsi="Times New Roman" w:cs="Times New Roman"/>
        </w:rPr>
      </w:pPr>
    </w:p>
    <w:p w:rsidR="00760623" w:rsidRPr="00F90D22" w:rsidRDefault="00760623" w:rsidP="00F163CC">
      <w:pPr>
        <w:rPr>
          <w:rFonts w:ascii="Times New Roman" w:hAnsi="Times New Roman" w:cs="Times New Roman"/>
        </w:rPr>
      </w:pPr>
    </w:p>
    <w:p w:rsidR="00760623" w:rsidRPr="00F90D22" w:rsidRDefault="00760623" w:rsidP="00F163CC">
      <w:pPr>
        <w:rPr>
          <w:rFonts w:ascii="Times New Roman" w:hAnsi="Times New Roman" w:cs="Times New Roman"/>
        </w:rPr>
      </w:pPr>
    </w:p>
    <w:p w:rsidR="00760623" w:rsidRPr="00F90D22" w:rsidRDefault="00760623" w:rsidP="00F163CC">
      <w:pPr>
        <w:rPr>
          <w:rFonts w:ascii="Times New Roman" w:hAnsi="Times New Roman" w:cs="Times New Roman"/>
        </w:rPr>
      </w:pPr>
    </w:p>
    <w:p w:rsidR="00324823" w:rsidRDefault="00324823" w:rsidP="00F163CC">
      <w:pPr>
        <w:rPr>
          <w:rFonts w:ascii="Times New Roman" w:hAnsi="Times New Roman" w:cs="Times New Roman"/>
        </w:rPr>
      </w:pPr>
    </w:p>
    <w:p w:rsidR="00F90D22" w:rsidRDefault="00F90D22" w:rsidP="00F163CC">
      <w:pPr>
        <w:rPr>
          <w:rFonts w:ascii="Times New Roman" w:hAnsi="Times New Roman" w:cs="Times New Roman"/>
        </w:rPr>
      </w:pPr>
    </w:p>
    <w:p w:rsidR="00F90D22" w:rsidRPr="00F90D22" w:rsidRDefault="00F90D22" w:rsidP="00F163CC">
      <w:pPr>
        <w:rPr>
          <w:rFonts w:ascii="Times New Roman" w:hAnsi="Times New Roman" w:cs="Times New Roman"/>
        </w:rPr>
      </w:pPr>
    </w:p>
    <w:p w:rsidR="00324823" w:rsidRDefault="00324823" w:rsidP="00F163CC">
      <w:pPr>
        <w:rPr>
          <w:rFonts w:ascii="Times New Roman" w:hAnsi="Times New Roman" w:cs="Times New Roman"/>
        </w:rPr>
      </w:pPr>
    </w:p>
    <w:p w:rsidR="00F90D22" w:rsidRDefault="00F90D22" w:rsidP="00F163CC">
      <w:pPr>
        <w:rPr>
          <w:rFonts w:ascii="Times New Roman" w:hAnsi="Times New Roman" w:cs="Times New Roman"/>
        </w:rPr>
      </w:pPr>
    </w:p>
    <w:p w:rsidR="00F90D22" w:rsidRDefault="00F90D22" w:rsidP="00F163CC">
      <w:pPr>
        <w:rPr>
          <w:rFonts w:ascii="Times New Roman" w:hAnsi="Times New Roman" w:cs="Times New Roman"/>
        </w:rPr>
      </w:pPr>
    </w:p>
    <w:p w:rsidR="00F90D22" w:rsidRDefault="00F90D22" w:rsidP="00F163CC">
      <w:pPr>
        <w:rPr>
          <w:rFonts w:ascii="Times New Roman" w:hAnsi="Times New Roman" w:cs="Times New Roman"/>
        </w:rPr>
      </w:pPr>
    </w:p>
    <w:p w:rsidR="00F90D22" w:rsidRDefault="00F90D22" w:rsidP="00F163CC">
      <w:pPr>
        <w:rPr>
          <w:rFonts w:ascii="Times New Roman" w:hAnsi="Times New Roman" w:cs="Times New Roman"/>
        </w:rPr>
      </w:pPr>
    </w:p>
    <w:p w:rsidR="00F90D22" w:rsidRDefault="00F90D22" w:rsidP="00F163CC">
      <w:pPr>
        <w:rPr>
          <w:rFonts w:ascii="Times New Roman" w:hAnsi="Times New Roman" w:cs="Times New Roman"/>
        </w:rPr>
      </w:pPr>
    </w:p>
    <w:p w:rsidR="007D3642" w:rsidRPr="00F90D22" w:rsidRDefault="007D3642" w:rsidP="00F163CC">
      <w:pPr>
        <w:rPr>
          <w:rFonts w:ascii="Times New Roman" w:hAnsi="Times New Roman" w:cs="Times New Roman"/>
        </w:rPr>
      </w:pPr>
    </w:p>
    <w:p w:rsidR="00DC267C" w:rsidRPr="007D3642" w:rsidRDefault="00F90D22" w:rsidP="00B315C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F90D22">
        <w:rPr>
          <w:rFonts w:ascii="Times New Roman" w:hAnsi="Times New Roman" w:cs="Times New Roman"/>
        </w:rPr>
        <w:t>Non saprai mai la proporzione delle palline dell’urna di destra.</w:t>
      </w:r>
      <w:r w:rsidR="00B315CC" w:rsidRPr="00F90D22">
        <w:rPr>
          <w:rFonts w:ascii="Times New Roman" w:hAnsi="Times New Roman" w:cs="Times New Roman"/>
        </w:rPr>
        <w:t xml:space="preserve">     </w:t>
      </w:r>
      <w:r w:rsidRPr="00F90D22">
        <w:rPr>
          <w:rFonts w:ascii="Times New Roman" w:hAnsi="Times New Roman" w:cs="Times New Roman"/>
        </w:rPr>
        <w:tab/>
      </w:r>
      <w:r w:rsidRPr="00F90D22">
        <w:rPr>
          <w:rFonts w:ascii="Times New Roman" w:hAnsi="Times New Roman" w:cs="Times New Roman"/>
        </w:rPr>
        <w:tab/>
      </w:r>
      <w:r w:rsidRPr="00F90D22">
        <w:rPr>
          <w:rFonts w:ascii="Times New Roman" w:hAnsi="Times New Roman" w:cs="Times New Roman"/>
        </w:rPr>
        <w:tab/>
      </w:r>
      <w:r w:rsidRPr="00F90D22">
        <w:rPr>
          <w:rFonts w:ascii="Times New Roman" w:hAnsi="Times New Roman" w:cs="Times New Roman"/>
        </w:rPr>
        <w:tab/>
        <w:t xml:space="preserve">    </w:t>
      </w:r>
      <w:r w:rsidR="00B315CC" w:rsidRPr="00F90D22">
        <w:rPr>
          <w:rFonts w:ascii="Times New Roman" w:hAnsi="Times New Roman" w:cs="Times New Roman"/>
        </w:rPr>
        <w:t xml:space="preserve">       </w:t>
      </w:r>
      <w:r w:rsidR="002163A7" w:rsidRPr="007D3642">
        <w:rPr>
          <w:rFonts w:ascii="Times New Roman" w:hAnsi="Times New Roman" w:cs="Times New Roman"/>
        </w:rPr>
        <w:t>V</w:t>
      </w:r>
      <w:r w:rsidR="00DC267C" w:rsidRPr="007D3642">
        <w:rPr>
          <w:rFonts w:ascii="Times New Roman" w:hAnsi="Times New Roman" w:cs="Times New Roman"/>
        </w:rPr>
        <w:t xml:space="preserve">  F</w:t>
      </w:r>
    </w:p>
    <w:p w:rsidR="00DC267C" w:rsidRPr="007D3642" w:rsidRDefault="00DC267C" w:rsidP="00DC267C">
      <w:pPr>
        <w:pStyle w:val="Paragrafoelenco"/>
        <w:ind w:left="480"/>
        <w:rPr>
          <w:rFonts w:ascii="Times New Roman" w:hAnsi="Times New Roman" w:cs="Times New Roman"/>
        </w:rPr>
      </w:pPr>
    </w:p>
    <w:p w:rsidR="00DC267C" w:rsidRDefault="00F90D22" w:rsidP="00DC267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90D22">
        <w:rPr>
          <w:rFonts w:ascii="Times New Roman" w:hAnsi="Times New Roman" w:cs="Times New Roman"/>
        </w:rPr>
        <w:t>L’occlusore a scacchiera scomparirà dopo che avrai deciso quale urna giocare.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="002163A7">
        <w:rPr>
          <w:rFonts w:ascii="Times New Roman" w:hAnsi="Times New Roman" w:cs="Times New Roman"/>
          <w:lang w:val="en-US"/>
        </w:rPr>
        <w:t>V</w:t>
      </w:r>
      <w:r w:rsidR="00DC267C">
        <w:rPr>
          <w:rFonts w:ascii="Times New Roman" w:hAnsi="Times New Roman" w:cs="Times New Roman"/>
          <w:lang w:val="en-US"/>
        </w:rPr>
        <w:t xml:space="preserve">  F</w:t>
      </w:r>
    </w:p>
    <w:p w:rsidR="00533B8E" w:rsidRDefault="00533B8E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Pr="00F90D22" w:rsidRDefault="00F90D22" w:rsidP="00533B8E">
      <w:pPr>
        <w:rPr>
          <w:rFonts w:ascii="Times New Roman" w:hAnsi="Times New Roman" w:cs="Times New Roman"/>
        </w:rPr>
      </w:pPr>
      <w:r w:rsidRPr="00F90D22">
        <w:rPr>
          <w:rFonts w:ascii="Times New Roman" w:hAnsi="Times New Roman" w:cs="Times New Roman"/>
        </w:rPr>
        <w:t>Nella figura seguente</w:t>
      </w:r>
      <w:r w:rsidR="00B315CC" w:rsidRPr="00F90D22">
        <w:rPr>
          <w:rFonts w:ascii="Times New Roman" w:hAnsi="Times New Roman" w:cs="Times New Roman"/>
        </w:rPr>
        <w:t>:</w:t>
      </w:r>
    </w:p>
    <w:p w:rsidR="00F90D22" w:rsidRDefault="00F90D22" w:rsidP="00533B8E">
      <w:pPr>
        <w:rPr>
          <w:rFonts w:ascii="Times New Roman" w:hAnsi="Times New Roman" w:cs="Times New Roman"/>
          <w:lang w:val="en-US"/>
        </w:rPr>
      </w:pPr>
    </w:p>
    <w:p w:rsidR="007D3642" w:rsidRDefault="007D3642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  <w:r w:rsidRPr="00B315CC"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1541145</wp:posOffset>
            </wp:positionH>
            <wp:positionV relativeFrom="paragraph">
              <wp:posOffset>36830</wp:posOffset>
            </wp:positionV>
            <wp:extent cx="3121660" cy="2082800"/>
            <wp:effectExtent l="19050" t="0" r="2540" b="0"/>
            <wp:wrapThrough wrapText="bothSides">
              <wp:wrapPolygon edited="0">
                <wp:start x="-132" y="0"/>
                <wp:lineTo x="-132" y="21337"/>
                <wp:lineTo x="21618" y="21337"/>
                <wp:lineTo x="21618" y="0"/>
                <wp:lineTo x="-132" y="0"/>
              </wp:wrapPolygon>
            </wp:wrapThrough>
            <wp:docPr id="10" name="Immagine 3" descr="C:\Documents and Settings\Francesco\Documenti\MATLAB\AmbiguityExp\urn\images\168_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Francesco\Documenti\MATLAB\AmbiguityExp\urn\images\168_1_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6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7D3642" w:rsidRDefault="007D3642" w:rsidP="00533B8E">
      <w:pPr>
        <w:rPr>
          <w:rFonts w:ascii="Times New Roman" w:hAnsi="Times New Roman" w:cs="Times New Roman"/>
          <w:lang w:val="en-US"/>
        </w:rPr>
      </w:pPr>
    </w:p>
    <w:p w:rsidR="007D3642" w:rsidRDefault="007D3642" w:rsidP="00533B8E">
      <w:pPr>
        <w:rPr>
          <w:rFonts w:ascii="Times New Roman" w:hAnsi="Times New Roman" w:cs="Times New Roman"/>
          <w:lang w:val="en-US"/>
        </w:rPr>
      </w:pPr>
    </w:p>
    <w:p w:rsidR="00533B8E" w:rsidRPr="00F90D22" w:rsidRDefault="00F90D22" w:rsidP="00533B8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F90D22">
        <w:rPr>
          <w:rFonts w:ascii="Times New Roman" w:hAnsi="Times New Roman" w:cs="Times New Roman"/>
        </w:rPr>
        <w:t>Quanti punti guadagnerai se verrà pescata la pallina rossa?</w:t>
      </w:r>
      <w:r w:rsidR="00DC267C" w:rsidRPr="00F90D22">
        <w:rPr>
          <w:rFonts w:ascii="Times New Roman" w:hAnsi="Times New Roman" w:cs="Times New Roman"/>
        </w:rPr>
        <w:tab/>
      </w:r>
    </w:p>
    <w:p w:rsidR="00533B8E" w:rsidRPr="00F90D22" w:rsidRDefault="00533B8E" w:rsidP="00533B8E">
      <w:pPr>
        <w:pStyle w:val="Paragrafoelenco"/>
        <w:rPr>
          <w:rFonts w:ascii="Times New Roman" w:hAnsi="Times New Roman" w:cs="Times New Roman"/>
        </w:rPr>
      </w:pPr>
    </w:p>
    <w:p w:rsidR="00DC267C" w:rsidRPr="00F90D22" w:rsidRDefault="00DC267C" w:rsidP="00533B8E">
      <w:pPr>
        <w:pStyle w:val="Paragrafoelenco"/>
        <w:ind w:left="480"/>
        <w:rPr>
          <w:rFonts w:ascii="Times New Roman" w:hAnsi="Times New Roman" w:cs="Times New Roman"/>
        </w:rPr>
      </w:pPr>
      <w:r w:rsidRPr="00F90D22">
        <w:rPr>
          <w:rFonts w:ascii="Times New Roman" w:hAnsi="Times New Roman" w:cs="Times New Roman"/>
        </w:rPr>
        <w:tab/>
      </w:r>
      <w:r w:rsidRPr="00F90D22">
        <w:rPr>
          <w:rFonts w:ascii="Times New Roman" w:hAnsi="Times New Roman" w:cs="Times New Roman"/>
        </w:rPr>
        <w:tab/>
      </w:r>
      <w:r w:rsidRPr="00F90D22">
        <w:rPr>
          <w:rFonts w:ascii="Times New Roman" w:hAnsi="Times New Roman" w:cs="Times New Roman"/>
        </w:rPr>
        <w:tab/>
      </w:r>
      <w:r w:rsidRPr="00F90D22">
        <w:rPr>
          <w:rFonts w:ascii="Times New Roman" w:hAnsi="Times New Roman" w:cs="Times New Roman"/>
        </w:rPr>
        <w:tab/>
      </w:r>
      <w:r w:rsidRPr="00F90D22">
        <w:rPr>
          <w:rFonts w:ascii="Times New Roman" w:hAnsi="Times New Roman" w:cs="Times New Roman"/>
        </w:rPr>
        <w:tab/>
      </w:r>
    </w:p>
    <w:p w:rsidR="00DC267C" w:rsidRPr="00F90D22" w:rsidRDefault="00F90D22" w:rsidP="00DC267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F90D22">
        <w:rPr>
          <w:rFonts w:ascii="Times New Roman" w:hAnsi="Times New Roman" w:cs="Times New Roman"/>
        </w:rPr>
        <w:t>Quanti punti guadagnerai se verrà pescata la pallina blu</w:t>
      </w:r>
      <w:r w:rsidR="00DC267C" w:rsidRPr="00F90D22">
        <w:rPr>
          <w:rFonts w:ascii="Times New Roman" w:hAnsi="Times New Roman" w:cs="Times New Roman"/>
        </w:rPr>
        <w:t xml:space="preserve">? </w:t>
      </w:r>
    </w:p>
    <w:p w:rsidR="00DC267C" w:rsidRPr="00F90D22" w:rsidRDefault="00DC267C" w:rsidP="00DC267C">
      <w:pPr>
        <w:rPr>
          <w:rFonts w:ascii="Times New Roman" w:hAnsi="Times New Roman" w:cs="Times New Roman"/>
        </w:rPr>
      </w:pPr>
    </w:p>
    <w:p w:rsidR="00DC267C" w:rsidRPr="00F90D22" w:rsidRDefault="00DC267C" w:rsidP="00DC267C">
      <w:pPr>
        <w:rPr>
          <w:rFonts w:ascii="Times New Roman" w:hAnsi="Times New Roman" w:cs="Times New Roman"/>
        </w:rPr>
      </w:pPr>
    </w:p>
    <w:p w:rsidR="00DC267C" w:rsidRPr="00F90D22" w:rsidRDefault="00DC267C" w:rsidP="00DC267C">
      <w:pPr>
        <w:rPr>
          <w:rFonts w:ascii="Times New Roman" w:hAnsi="Times New Roman" w:cs="Times New Roman"/>
        </w:rPr>
      </w:pPr>
    </w:p>
    <w:p w:rsidR="00F90D22" w:rsidRDefault="00F90D22" w:rsidP="00D37B30">
      <w:pPr>
        <w:outlineLvl w:val="0"/>
        <w:rPr>
          <w:rFonts w:ascii="Times New Roman" w:hAnsi="Times New Roman" w:cs="Times New Roman"/>
        </w:rPr>
      </w:pPr>
    </w:p>
    <w:p w:rsidR="007D3642" w:rsidRPr="008F43A3" w:rsidRDefault="007D3642" w:rsidP="00D37B30">
      <w:pPr>
        <w:outlineLvl w:val="0"/>
        <w:rPr>
          <w:rFonts w:ascii="Times New Roman" w:hAnsi="Times New Roman" w:cs="Times New Roman"/>
        </w:rPr>
      </w:pPr>
    </w:p>
    <w:p w:rsidR="00F90D22" w:rsidRPr="008F43A3" w:rsidRDefault="00F90D22" w:rsidP="00D37B30">
      <w:pPr>
        <w:outlineLvl w:val="0"/>
        <w:rPr>
          <w:rFonts w:ascii="Times New Roman" w:hAnsi="Times New Roman" w:cs="Times New Roman"/>
        </w:rPr>
      </w:pPr>
    </w:p>
    <w:p w:rsidR="00F90D22" w:rsidRPr="008F43A3" w:rsidRDefault="00F90D22" w:rsidP="00D37B30">
      <w:pPr>
        <w:outlineLvl w:val="0"/>
        <w:rPr>
          <w:rFonts w:ascii="Times New Roman" w:hAnsi="Times New Roman" w:cs="Times New Roman"/>
        </w:rPr>
      </w:pPr>
    </w:p>
    <w:p w:rsidR="00F90D22" w:rsidRPr="008F43A3" w:rsidRDefault="00F90D22" w:rsidP="00D37B30">
      <w:pPr>
        <w:outlineLvl w:val="0"/>
        <w:rPr>
          <w:rFonts w:ascii="Times New Roman" w:hAnsi="Times New Roman" w:cs="Times New Roman"/>
        </w:rPr>
      </w:pPr>
    </w:p>
    <w:p w:rsidR="00F163CC" w:rsidRPr="00F90D22" w:rsidRDefault="00F90D22" w:rsidP="00D37B30">
      <w:pPr>
        <w:outlineLvl w:val="0"/>
        <w:rPr>
          <w:rFonts w:ascii="Times New Roman" w:hAnsi="Times New Roman" w:cs="Times New Roman"/>
        </w:rPr>
      </w:pPr>
      <w:r w:rsidRPr="00F90D22">
        <w:rPr>
          <w:rFonts w:ascii="Times New Roman" w:hAnsi="Times New Roman" w:cs="Times New Roman"/>
        </w:rPr>
        <w:t>Nella figura seguente</w:t>
      </w:r>
      <w:r w:rsidR="00612561">
        <w:rPr>
          <w:rFonts w:ascii="Times New Roman" w:hAnsi="Times New Roman" w:cs="Times New Roman"/>
        </w:rPr>
        <w:t>:</w:t>
      </w:r>
    </w:p>
    <w:p w:rsidR="00F90D22" w:rsidRDefault="00F90D22" w:rsidP="00D37B30">
      <w:pPr>
        <w:outlineLvl w:val="0"/>
        <w:rPr>
          <w:rFonts w:ascii="Times New Roman" w:hAnsi="Times New Roman" w:cs="Times New Roman"/>
          <w:lang w:val="en-US"/>
        </w:rPr>
      </w:pPr>
    </w:p>
    <w:p w:rsidR="00DC267C" w:rsidRDefault="00DC267C" w:rsidP="00DC267C">
      <w:pPr>
        <w:rPr>
          <w:rFonts w:ascii="Times New Roman" w:hAnsi="Times New Roman" w:cs="Times New Roman"/>
          <w:lang w:val="en-US"/>
        </w:rPr>
      </w:pPr>
    </w:p>
    <w:p w:rsidR="00DC267C" w:rsidRDefault="00BE682C" w:rsidP="00DC26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1554480</wp:posOffset>
            </wp:positionH>
            <wp:positionV relativeFrom="paragraph">
              <wp:posOffset>75565</wp:posOffset>
            </wp:positionV>
            <wp:extent cx="3105785" cy="1899920"/>
            <wp:effectExtent l="19050" t="0" r="0" b="0"/>
            <wp:wrapThrough wrapText="bothSides">
              <wp:wrapPolygon edited="0">
                <wp:start x="-132" y="0"/>
                <wp:lineTo x="-132" y="21441"/>
                <wp:lineTo x="21596" y="21441"/>
                <wp:lineTo x="21596" y="0"/>
                <wp:lineTo x="-132" y="0"/>
              </wp:wrapPolygon>
            </wp:wrapThrough>
            <wp:docPr id="6" name="Immagine 4" descr="C:\Documents and Settings\Francesco\Documenti\MATLAB\AmbiguityExp\urn\images\168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Francesco\Documenti\MATLAB\AmbiguityExp\urn\images\168_2_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267C" w:rsidRDefault="00DC267C" w:rsidP="00DC267C">
      <w:pPr>
        <w:rPr>
          <w:rFonts w:ascii="Times New Roman" w:hAnsi="Times New Roman" w:cs="Times New Roman"/>
          <w:lang w:val="en-US"/>
        </w:rPr>
      </w:pPr>
    </w:p>
    <w:p w:rsidR="00DC267C" w:rsidRDefault="00DC267C" w:rsidP="00DC267C">
      <w:pPr>
        <w:rPr>
          <w:rFonts w:ascii="Times New Roman" w:hAnsi="Times New Roman" w:cs="Times New Roman"/>
          <w:lang w:val="en-US"/>
        </w:rPr>
      </w:pPr>
    </w:p>
    <w:p w:rsidR="00DC267C" w:rsidRDefault="00DC267C" w:rsidP="00DC267C">
      <w:pPr>
        <w:rPr>
          <w:rFonts w:ascii="Times New Roman" w:hAnsi="Times New Roman" w:cs="Times New Roman"/>
          <w:lang w:val="en-US"/>
        </w:rPr>
      </w:pPr>
    </w:p>
    <w:p w:rsidR="00DC267C" w:rsidRDefault="00DC267C" w:rsidP="00DC267C">
      <w:pPr>
        <w:rPr>
          <w:rFonts w:ascii="Times New Roman" w:hAnsi="Times New Roman" w:cs="Times New Roman"/>
          <w:lang w:val="en-US"/>
        </w:rPr>
      </w:pPr>
    </w:p>
    <w:p w:rsidR="00DC267C" w:rsidRDefault="00DC267C" w:rsidP="00DC267C">
      <w:pPr>
        <w:rPr>
          <w:rFonts w:ascii="Times New Roman" w:hAnsi="Times New Roman" w:cs="Times New Roman"/>
          <w:lang w:val="en-US"/>
        </w:rPr>
      </w:pPr>
    </w:p>
    <w:p w:rsidR="00BE682C" w:rsidRDefault="00BE682C" w:rsidP="00DC267C">
      <w:pPr>
        <w:rPr>
          <w:rFonts w:ascii="Times New Roman" w:hAnsi="Times New Roman" w:cs="Times New Roman"/>
          <w:lang w:val="en-US"/>
        </w:rPr>
      </w:pPr>
    </w:p>
    <w:p w:rsidR="00B315CC" w:rsidRDefault="00B315CC" w:rsidP="00DC267C">
      <w:pPr>
        <w:rPr>
          <w:rFonts w:ascii="Times New Roman" w:hAnsi="Times New Roman" w:cs="Times New Roman"/>
          <w:lang w:val="en-US"/>
        </w:rPr>
      </w:pPr>
    </w:p>
    <w:p w:rsidR="00DC267C" w:rsidRDefault="00DC267C" w:rsidP="00DC267C">
      <w:pPr>
        <w:rPr>
          <w:rFonts w:ascii="Times New Roman" w:hAnsi="Times New Roman" w:cs="Times New Roman"/>
          <w:lang w:val="en-US"/>
        </w:rPr>
      </w:pPr>
    </w:p>
    <w:p w:rsidR="00DC267C" w:rsidRDefault="00DC267C" w:rsidP="00DC267C">
      <w:pPr>
        <w:rPr>
          <w:rFonts w:ascii="Times New Roman" w:hAnsi="Times New Roman" w:cs="Times New Roman"/>
          <w:lang w:val="en-US"/>
        </w:rPr>
      </w:pPr>
    </w:p>
    <w:p w:rsidR="00F90D22" w:rsidRDefault="00F90D22" w:rsidP="00DC267C">
      <w:pPr>
        <w:rPr>
          <w:rFonts w:ascii="Times New Roman" w:hAnsi="Times New Roman" w:cs="Times New Roman"/>
          <w:lang w:val="en-US"/>
        </w:rPr>
      </w:pPr>
    </w:p>
    <w:p w:rsidR="00F90D22" w:rsidRDefault="00F90D22" w:rsidP="00DC267C">
      <w:pPr>
        <w:rPr>
          <w:rFonts w:ascii="Times New Roman" w:hAnsi="Times New Roman" w:cs="Times New Roman"/>
          <w:lang w:val="en-US"/>
        </w:rPr>
      </w:pPr>
    </w:p>
    <w:p w:rsidR="00F90D22" w:rsidRDefault="00F90D22" w:rsidP="00DC267C">
      <w:pPr>
        <w:rPr>
          <w:rFonts w:ascii="Times New Roman" w:hAnsi="Times New Roman" w:cs="Times New Roman"/>
          <w:lang w:val="en-US"/>
        </w:rPr>
      </w:pPr>
    </w:p>
    <w:p w:rsidR="00F90D22" w:rsidRDefault="00F90D22" w:rsidP="00DC267C">
      <w:pPr>
        <w:rPr>
          <w:rFonts w:ascii="Times New Roman" w:hAnsi="Times New Roman" w:cs="Times New Roman"/>
          <w:lang w:val="en-US"/>
        </w:rPr>
      </w:pPr>
    </w:p>
    <w:p w:rsidR="00F90D22" w:rsidRDefault="00F90D22" w:rsidP="00DC267C">
      <w:pPr>
        <w:rPr>
          <w:rFonts w:ascii="Times New Roman" w:hAnsi="Times New Roman" w:cs="Times New Roman"/>
          <w:lang w:val="en-US"/>
        </w:rPr>
      </w:pPr>
    </w:p>
    <w:p w:rsidR="00F90D22" w:rsidRDefault="00F90D22" w:rsidP="00DC267C">
      <w:pPr>
        <w:rPr>
          <w:rFonts w:ascii="Times New Roman" w:hAnsi="Times New Roman" w:cs="Times New Roman"/>
          <w:lang w:val="en-US"/>
        </w:rPr>
      </w:pPr>
    </w:p>
    <w:p w:rsidR="00F90D22" w:rsidRDefault="00F90D22" w:rsidP="00DC267C">
      <w:pPr>
        <w:rPr>
          <w:rFonts w:ascii="Times New Roman" w:hAnsi="Times New Roman" w:cs="Times New Roman"/>
          <w:lang w:val="en-US"/>
        </w:rPr>
      </w:pPr>
    </w:p>
    <w:p w:rsidR="00F90D22" w:rsidRDefault="00F90D22" w:rsidP="00DC267C">
      <w:pPr>
        <w:rPr>
          <w:rFonts w:ascii="Times New Roman" w:hAnsi="Times New Roman" w:cs="Times New Roman"/>
          <w:lang w:val="en-US"/>
        </w:rPr>
      </w:pPr>
    </w:p>
    <w:p w:rsidR="00DC267C" w:rsidRPr="00612561" w:rsidRDefault="00612561" w:rsidP="00DC267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612561">
        <w:rPr>
          <w:rFonts w:ascii="Times New Roman" w:hAnsi="Times New Roman" w:cs="Times New Roman"/>
        </w:rPr>
        <w:t>Nell’urna a sinistra è stata pescata una pallina rossa</w:t>
      </w:r>
      <w:r w:rsidR="005900B2" w:rsidRPr="00612561">
        <w:rPr>
          <w:rFonts w:ascii="Times New Roman" w:hAnsi="Times New Roman" w:cs="Times New Roman"/>
        </w:rPr>
        <w:tab/>
      </w:r>
      <w:r w:rsidR="005900B2" w:rsidRPr="00612561">
        <w:rPr>
          <w:rFonts w:ascii="Times New Roman" w:hAnsi="Times New Roman" w:cs="Times New Roman"/>
        </w:rPr>
        <w:tab/>
      </w:r>
      <w:r w:rsidR="005900B2" w:rsidRPr="00612561">
        <w:rPr>
          <w:rFonts w:ascii="Times New Roman" w:hAnsi="Times New Roman" w:cs="Times New Roman"/>
        </w:rPr>
        <w:tab/>
      </w:r>
      <w:r w:rsidR="005900B2" w:rsidRPr="00612561">
        <w:rPr>
          <w:rFonts w:ascii="Times New Roman" w:hAnsi="Times New Roman" w:cs="Times New Roman"/>
        </w:rPr>
        <w:tab/>
      </w:r>
      <w:r w:rsidR="005900B2" w:rsidRPr="00612561">
        <w:rPr>
          <w:rFonts w:ascii="Times New Roman" w:hAnsi="Times New Roman" w:cs="Times New Roman"/>
        </w:rPr>
        <w:tab/>
      </w:r>
      <w:r w:rsidR="005900B2" w:rsidRPr="00612561">
        <w:rPr>
          <w:rFonts w:ascii="Times New Roman" w:hAnsi="Times New Roman" w:cs="Times New Roman"/>
        </w:rPr>
        <w:tab/>
      </w:r>
      <w:r w:rsidRPr="00612561">
        <w:rPr>
          <w:rFonts w:ascii="Times New Roman" w:hAnsi="Times New Roman" w:cs="Times New Roman"/>
        </w:rPr>
        <w:t xml:space="preserve">           </w:t>
      </w:r>
      <w:r w:rsidR="002163A7">
        <w:rPr>
          <w:rFonts w:ascii="Times New Roman" w:hAnsi="Times New Roman" w:cs="Times New Roman"/>
        </w:rPr>
        <w:t>V</w:t>
      </w:r>
      <w:r w:rsidR="005900B2" w:rsidRPr="00612561">
        <w:rPr>
          <w:rFonts w:ascii="Times New Roman" w:hAnsi="Times New Roman" w:cs="Times New Roman"/>
        </w:rPr>
        <w:t xml:space="preserve">  F</w:t>
      </w:r>
    </w:p>
    <w:p w:rsidR="00DC267C" w:rsidRPr="00612561" w:rsidRDefault="00DC267C" w:rsidP="00DC267C">
      <w:pPr>
        <w:rPr>
          <w:rFonts w:ascii="Times New Roman" w:hAnsi="Times New Roman" w:cs="Times New Roman"/>
        </w:rPr>
      </w:pPr>
    </w:p>
    <w:p w:rsidR="00DC267C" w:rsidRPr="00612561" w:rsidRDefault="00612561" w:rsidP="00DC267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612561">
        <w:rPr>
          <w:rFonts w:ascii="Times New Roman" w:hAnsi="Times New Roman" w:cs="Times New Roman"/>
        </w:rPr>
        <w:t xml:space="preserve">Nell’urna a destra è stata pescata una pallina rossa </w:t>
      </w:r>
      <w:r w:rsidR="002163A7">
        <w:rPr>
          <w:rFonts w:ascii="Times New Roman" w:hAnsi="Times New Roman" w:cs="Times New Roman"/>
        </w:rPr>
        <w:tab/>
      </w:r>
      <w:r w:rsidR="002163A7">
        <w:rPr>
          <w:rFonts w:ascii="Times New Roman" w:hAnsi="Times New Roman" w:cs="Times New Roman"/>
        </w:rPr>
        <w:tab/>
      </w:r>
      <w:r w:rsidR="002163A7">
        <w:rPr>
          <w:rFonts w:ascii="Times New Roman" w:hAnsi="Times New Roman" w:cs="Times New Roman"/>
        </w:rPr>
        <w:tab/>
      </w:r>
      <w:r w:rsidR="002163A7">
        <w:rPr>
          <w:rFonts w:ascii="Times New Roman" w:hAnsi="Times New Roman" w:cs="Times New Roman"/>
        </w:rPr>
        <w:tab/>
      </w:r>
      <w:r w:rsidR="002163A7">
        <w:rPr>
          <w:rFonts w:ascii="Times New Roman" w:hAnsi="Times New Roman" w:cs="Times New Roman"/>
        </w:rPr>
        <w:tab/>
      </w:r>
      <w:r w:rsidR="002163A7">
        <w:rPr>
          <w:rFonts w:ascii="Times New Roman" w:hAnsi="Times New Roman" w:cs="Times New Roman"/>
        </w:rPr>
        <w:tab/>
      </w:r>
      <w:r w:rsidR="002163A7">
        <w:rPr>
          <w:rFonts w:ascii="Times New Roman" w:hAnsi="Times New Roman" w:cs="Times New Roman"/>
        </w:rPr>
        <w:tab/>
        <w:t>V</w:t>
      </w:r>
      <w:r w:rsidR="005900B2" w:rsidRPr="00612561">
        <w:rPr>
          <w:rFonts w:ascii="Times New Roman" w:hAnsi="Times New Roman" w:cs="Times New Roman"/>
        </w:rPr>
        <w:t xml:space="preserve">  F</w:t>
      </w:r>
    </w:p>
    <w:p w:rsidR="005900B2" w:rsidRPr="00612561" w:rsidRDefault="005900B2" w:rsidP="005900B2">
      <w:pPr>
        <w:pStyle w:val="Paragrafoelenco"/>
        <w:rPr>
          <w:rFonts w:ascii="Times New Roman" w:hAnsi="Times New Roman" w:cs="Times New Roman"/>
        </w:rPr>
      </w:pPr>
    </w:p>
    <w:p w:rsidR="005900B2" w:rsidRPr="00612561" w:rsidRDefault="00612561" w:rsidP="00DC267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612561">
        <w:rPr>
          <w:rFonts w:ascii="Times New Roman" w:hAnsi="Times New Roman" w:cs="Times New Roman"/>
        </w:rPr>
        <w:t>I punti vinti sono 10</w:t>
      </w:r>
      <w:r w:rsidR="002163A7">
        <w:rPr>
          <w:rFonts w:ascii="Times New Roman" w:hAnsi="Times New Roman" w:cs="Times New Roman"/>
        </w:rPr>
        <w:tab/>
      </w:r>
      <w:r w:rsidR="002163A7">
        <w:rPr>
          <w:rFonts w:ascii="Times New Roman" w:hAnsi="Times New Roman" w:cs="Times New Roman"/>
        </w:rPr>
        <w:tab/>
      </w:r>
      <w:r w:rsidR="002163A7">
        <w:rPr>
          <w:rFonts w:ascii="Times New Roman" w:hAnsi="Times New Roman" w:cs="Times New Roman"/>
        </w:rPr>
        <w:tab/>
      </w:r>
      <w:r w:rsidR="002163A7">
        <w:rPr>
          <w:rFonts w:ascii="Times New Roman" w:hAnsi="Times New Roman" w:cs="Times New Roman"/>
        </w:rPr>
        <w:tab/>
      </w:r>
      <w:r w:rsidR="002163A7">
        <w:rPr>
          <w:rFonts w:ascii="Times New Roman" w:hAnsi="Times New Roman" w:cs="Times New Roman"/>
        </w:rPr>
        <w:tab/>
      </w:r>
      <w:r w:rsidR="002163A7">
        <w:rPr>
          <w:rFonts w:ascii="Times New Roman" w:hAnsi="Times New Roman" w:cs="Times New Roman"/>
        </w:rPr>
        <w:tab/>
      </w:r>
      <w:r w:rsidR="002163A7">
        <w:rPr>
          <w:rFonts w:ascii="Times New Roman" w:hAnsi="Times New Roman" w:cs="Times New Roman"/>
        </w:rPr>
        <w:tab/>
      </w:r>
      <w:r w:rsidR="002163A7">
        <w:rPr>
          <w:rFonts w:ascii="Times New Roman" w:hAnsi="Times New Roman" w:cs="Times New Roman"/>
        </w:rPr>
        <w:tab/>
      </w:r>
      <w:r w:rsidR="002163A7">
        <w:rPr>
          <w:rFonts w:ascii="Times New Roman" w:hAnsi="Times New Roman" w:cs="Times New Roman"/>
        </w:rPr>
        <w:tab/>
      </w:r>
      <w:r w:rsidR="002163A7">
        <w:rPr>
          <w:rFonts w:ascii="Times New Roman" w:hAnsi="Times New Roman" w:cs="Times New Roman"/>
        </w:rPr>
        <w:tab/>
        <w:t>V  F</w:t>
      </w:r>
    </w:p>
    <w:p w:rsidR="005900B2" w:rsidRPr="00612561" w:rsidRDefault="005900B2" w:rsidP="005900B2">
      <w:pPr>
        <w:pStyle w:val="Paragrafoelenco"/>
        <w:rPr>
          <w:rFonts w:ascii="Times New Roman" w:hAnsi="Times New Roman" w:cs="Times New Roman"/>
        </w:rPr>
      </w:pPr>
    </w:p>
    <w:p w:rsidR="005900B2" w:rsidRPr="008F43A3" w:rsidRDefault="005900B2" w:rsidP="005900B2">
      <w:pPr>
        <w:rPr>
          <w:rFonts w:ascii="Times New Roman" w:hAnsi="Times New Roman" w:cs="Times New Roman"/>
        </w:rPr>
      </w:pPr>
      <w:r w:rsidRPr="008F43A3">
        <w:rPr>
          <w:rFonts w:ascii="Times New Roman" w:hAnsi="Times New Roman" w:cs="Times New Roman"/>
        </w:rPr>
        <w:t>_</w:t>
      </w:r>
    </w:p>
    <w:p w:rsidR="005900B2" w:rsidRDefault="005900B2" w:rsidP="005900B2">
      <w:pPr>
        <w:rPr>
          <w:rFonts w:ascii="Times New Roman" w:hAnsi="Times New Roman" w:cs="Times New Roman"/>
        </w:rPr>
      </w:pPr>
    </w:p>
    <w:p w:rsidR="007D3642" w:rsidRDefault="007D3642" w:rsidP="005900B2">
      <w:pPr>
        <w:rPr>
          <w:rFonts w:ascii="Times New Roman" w:hAnsi="Times New Roman" w:cs="Times New Roman"/>
        </w:rPr>
      </w:pPr>
    </w:p>
    <w:p w:rsidR="007D3642" w:rsidRDefault="007D3642" w:rsidP="005900B2">
      <w:pPr>
        <w:rPr>
          <w:rFonts w:ascii="Times New Roman" w:hAnsi="Times New Roman" w:cs="Times New Roman"/>
        </w:rPr>
      </w:pPr>
    </w:p>
    <w:p w:rsidR="007D3642" w:rsidRDefault="007D3642" w:rsidP="005900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Adesso inizierà una breve sessione di prova che anticipa l’esperimento</w:t>
      </w:r>
    </w:p>
    <w:p w:rsidR="008F43A3" w:rsidRPr="006B6F1C" w:rsidRDefault="008F43A3" w:rsidP="005900B2">
      <w:pPr>
        <w:rPr>
          <w:rFonts w:ascii="Times New Roman" w:hAnsi="Times New Roman" w:cs="Times New Roman"/>
        </w:rPr>
      </w:pPr>
    </w:p>
    <w:p w:rsidR="002163A7" w:rsidRPr="002163A7" w:rsidRDefault="00612561" w:rsidP="005900B2">
      <w:pPr>
        <w:rPr>
          <w:rFonts w:ascii="Times New Roman" w:hAnsi="Times New Roman" w:cs="Times New Roman"/>
        </w:rPr>
      </w:pPr>
      <w:r w:rsidRPr="002163A7">
        <w:rPr>
          <w:rFonts w:ascii="Times New Roman" w:hAnsi="Times New Roman" w:cs="Times New Roman"/>
        </w:rPr>
        <w:t>Ci sono ulterior</w:t>
      </w:r>
      <w:r w:rsidR="002163A7">
        <w:rPr>
          <w:rFonts w:ascii="Times New Roman" w:hAnsi="Times New Roman" w:cs="Times New Roman"/>
        </w:rPr>
        <w:t>i</w:t>
      </w:r>
      <w:r w:rsidRPr="002163A7">
        <w:rPr>
          <w:rFonts w:ascii="Times New Roman" w:hAnsi="Times New Roman" w:cs="Times New Roman"/>
        </w:rPr>
        <w:t xml:space="preserve"> domande?</w:t>
      </w:r>
    </w:p>
    <w:p w:rsidR="002163A7" w:rsidRDefault="002163A7" w:rsidP="005900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 chiedo gentilmen</w:t>
      </w:r>
      <w:r w:rsidRPr="002163A7">
        <w:rPr>
          <w:rFonts w:ascii="Times New Roman" w:hAnsi="Times New Roman" w:cs="Times New Roman"/>
        </w:rPr>
        <w:t>te di spegnere i cellulari durante la sessione.</w:t>
      </w:r>
    </w:p>
    <w:p w:rsidR="002163A7" w:rsidRPr="002163A7" w:rsidRDefault="002163A7" w:rsidP="005900B2">
      <w:pPr>
        <w:rPr>
          <w:rFonts w:ascii="Times New Roman" w:hAnsi="Times New Roman" w:cs="Times New Roman"/>
        </w:rPr>
      </w:pPr>
    </w:p>
    <w:p w:rsidR="002163A7" w:rsidRPr="002163A7" w:rsidRDefault="002163A7" w:rsidP="005900B2">
      <w:pPr>
        <w:rPr>
          <w:rFonts w:ascii="Times New Roman" w:hAnsi="Times New Roman" w:cs="Times New Roman"/>
        </w:rPr>
      </w:pPr>
      <w:r w:rsidRPr="002163A7">
        <w:rPr>
          <w:rFonts w:ascii="Times New Roman" w:hAnsi="Times New Roman" w:cs="Times New Roman"/>
        </w:rPr>
        <w:t>Grazie mille per il tuo contributo a questo esperimento.</w:t>
      </w:r>
    </w:p>
    <w:p w:rsidR="00F163CC" w:rsidRPr="002163A7" w:rsidRDefault="00F163CC" w:rsidP="00F163CC">
      <w:pPr>
        <w:pStyle w:val="Paragrafoelenco"/>
        <w:ind w:left="480"/>
        <w:rPr>
          <w:rFonts w:ascii="Times New Roman" w:hAnsi="Times New Roman" w:cs="Times New Roman"/>
        </w:rPr>
      </w:pPr>
    </w:p>
    <w:p w:rsidR="00C76466" w:rsidRPr="008F43A3" w:rsidRDefault="00C76466" w:rsidP="00CD3F07">
      <w:pPr>
        <w:rPr>
          <w:rFonts w:ascii="Times New Roman" w:hAnsi="Times New Roman" w:cs="Times New Roman"/>
        </w:rPr>
      </w:pPr>
    </w:p>
    <w:sectPr w:rsidR="00C76466" w:rsidRPr="008F43A3" w:rsidSect="00586F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54D43"/>
    <w:multiLevelType w:val="hybridMultilevel"/>
    <w:tmpl w:val="0CFCA364"/>
    <w:lvl w:ilvl="0" w:tplc="39D88886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CD3F07"/>
    <w:rsid w:val="00091105"/>
    <w:rsid w:val="000A2FC3"/>
    <w:rsid w:val="000E5442"/>
    <w:rsid w:val="00154E5A"/>
    <w:rsid w:val="0017324A"/>
    <w:rsid w:val="00181D47"/>
    <w:rsid w:val="001C27E1"/>
    <w:rsid w:val="001D264D"/>
    <w:rsid w:val="002163A7"/>
    <w:rsid w:val="0022516E"/>
    <w:rsid w:val="002952EE"/>
    <w:rsid w:val="002C0651"/>
    <w:rsid w:val="002E54AD"/>
    <w:rsid w:val="002F32CE"/>
    <w:rsid w:val="003222D4"/>
    <w:rsid w:val="00324823"/>
    <w:rsid w:val="00361BFF"/>
    <w:rsid w:val="0038302C"/>
    <w:rsid w:val="003B3EE5"/>
    <w:rsid w:val="003C4E16"/>
    <w:rsid w:val="00472922"/>
    <w:rsid w:val="00490886"/>
    <w:rsid w:val="004E4F55"/>
    <w:rsid w:val="00515134"/>
    <w:rsid w:val="00531FA4"/>
    <w:rsid w:val="00533B8E"/>
    <w:rsid w:val="0054265F"/>
    <w:rsid w:val="00577704"/>
    <w:rsid w:val="00586FF6"/>
    <w:rsid w:val="005900B2"/>
    <w:rsid w:val="005C6D69"/>
    <w:rsid w:val="00612561"/>
    <w:rsid w:val="00614B07"/>
    <w:rsid w:val="006B6F1C"/>
    <w:rsid w:val="00734D60"/>
    <w:rsid w:val="00746316"/>
    <w:rsid w:val="007476F5"/>
    <w:rsid w:val="00760623"/>
    <w:rsid w:val="00765E54"/>
    <w:rsid w:val="007846A9"/>
    <w:rsid w:val="0079590C"/>
    <w:rsid w:val="007A6D36"/>
    <w:rsid w:val="007D3642"/>
    <w:rsid w:val="00811A6E"/>
    <w:rsid w:val="008F43A3"/>
    <w:rsid w:val="00927C34"/>
    <w:rsid w:val="0094440C"/>
    <w:rsid w:val="0098587B"/>
    <w:rsid w:val="00992CBB"/>
    <w:rsid w:val="00997BEE"/>
    <w:rsid w:val="009E3886"/>
    <w:rsid w:val="00AA0547"/>
    <w:rsid w:val="00AC211A"/>
    <w:rsid w:val="00AE107C"/>
    <w:rsid w:val="00B315CC"/>
    <w:rsid w:val="00B45048"/>
    <w:rsid w:val="00B55F7D"/>
    <w:rsid w:val="00B70532"/>
    <w:rsid w:val="00BA172D"/>
    <w:rsid w:val="00BE682C"/>
    <w:rsid w:val="00C01F81"/>
    <w:rsid w:val="00C06AB7"/>
    <w:rsid w:val="00C2429A"/>
    <w:rsid w:val="00C44F9F"/>
    <w:rsid w:val="00C63475"/>
    <w:rsid w:val="00C76466"/>
    <w:rsid w:val="00C90387"/>
    <w:rsid w:val="00CD3F07"/>
    <w:rsid w:val="00D37B30"/>
    <w:rsid w:val="00D43E9F"/>
    <w:rsid w:val="00D6037A"/>
    <w:rsid w:val="00D67471"/>
    <w:rsid w:val="00D7666D"/>
    <w:rsid w:val="00D92BD2"/>
    <w:rsid w:val="00DC267C"/>
    <w:rsid w:val="00E064CE"/>
    <w:rsid w:val="00E17C25"/>
    <w:rsid w:val="00E25039"/>
    <w:rsid w:val="00E533BE"/>
    <w:rsid w:val="00E6128D"/>
    <w:rsid w:val="00EF6EA8"/>
    <w:rsid w:val="00F163CC"/>
    <w:rsid w:val="00F4301B"/>
    <w:rsid w:val="00F90D22"/>
    <w:rsid w:val="00FD2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86FF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D3F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D3F07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C76466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E54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E54A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E54A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E54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E54AD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17324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37B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D37B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4D1D0-951A-42EC-B3E7-23D4DA87C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762</Words>
  <Characters>4348</Characters>
  <Application>Microsoft Office Word</Application>
  <DocSecurity>0</DocSecurity>
  <Lines>36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5100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17</cp:revision>
  <dcterms:created xsi:type="dcterms:W3CDTF">2011-11-01T15:55:00Z</dcterms:created>
  <dcterms:modified xsi:type="dcterms:W3CDTF">2011-11-09T15:43:00Z</dcterms:modified>
</cp:coreProperties>
</file>