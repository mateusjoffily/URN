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F6" w:rsidRDefault="00CD3F07" w:rsidP="00D37B30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CD3F07">
        <w:rPr>
          <w:rFonts w:ascii="Times New Roman" w:hAnsi="Times New Roman" w:cs="Times New Roman"/>
          <w:sz w:val="28"/>
          <w:szCs w:val="28"/>
          <w:lang w:val="en-US"/>
        </w:rPr>
        <w:t>Experiment Instructions</w:t>
      </w:r>
    </w:p>
    <w:p w:rsidR="00CD3F07" w:rsidRDefault="00CD3F07" w:rsidP="00CD3F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3F07" w:rsidRDefault="00CD3F07" w:rsidP="00CD3F07">
      <w:pPr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Thank you very much for your participation in this experiment.</w:t>
      </w:r>
    </w:p>
    <w:p w:rsidR="00CD3F07" w:rsidRDefault="00CD3F07" w:rsidP="00CD3F07">
      <w:pPr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is an economic decision making experiment in which you can win different sum of money: 10, 15, 30 or 50 euro.</w:t>
      </w:r>
    </w:p>
    <w:p w:rsidR="00CD3F07" w:rsidRDefault="00CD3F07" w:rsidP="00CD3F07">
      <w:pPr>
        <w:jc w:val="left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each trial you will see two rectangular urns one on the left and the other on the right</w:t>
      </w:r>
      <w:r w:rsidR="00091105">
        <w:rPr>
          <w:rFonts w:ascii="Times New Roman" w:hAnsi="Times New Roman" w:cs="Times New Roman"/>
          <w:lang w:val="en-US"/>
        </w:rPr>
        <w:t xml:space="preserve"> as illustrated </w:t>
      </w:r>
      <w:r w:rsidR="0017324A">
        <w:rPr>
          <w:rFonts w:ascii="Times New Roman" w:hAnsi="Times New Roman" w:cs="Times New Roman"/>
          <w:lang w:val="en-US"/>
        </w:rPr>
        <w:t xml:space="preserve">in the figure 1 </w:t>
      </w:r>
      <w:r w:rsidR="00091105">
        <w:rPr>
          <w:rFonts w:ascii="Times New Roman" w:hAnsi="Times New Roman" w:cs="Times New Roman"/>
          <w:lang w:val="en-US"/>
        </w:rPr>
        <w:t>below</w:t>
      </w:r>
      <w:r>
        <w:rPr>
          <w:rFonts w:ascii="Times New Roman" w:hAnsi="Times New Roman" w:cs="Times New Roman"/>
          <w:lang w:val="en-US"/>
        </w:rPr>
        <w:t xml:space="preserve">. Inside each urn there is </w:t>
      </w:r>
      <w:r w:rsidR="003C4E16">
        <w:rPr>
          <w:rFonts w:ascii="Times New Roman" w:hAnsi="Times New Roman" w:cs="Times New Roman"/>
          <w:lang w:val="en-US"/>
        </w:rPr>
        <w:t xml:space="preserve">an </w:t>
      </w:r>
      <w:r w:rsidR="0017324A">
        <w:rPr>
          <w:rFonts w:ascii="Times New Roman" w:hAnsi="Times New Roman" w:cs="Times New Roman"/>
          <w:lang w:val="en-US"/>
        </w:rPr>
        <w:t xml:space="preserve">amount </w:t>
      </w:r>
      <w:r>
        <w:rPr>
          <w:rFonts w:ascii="Times New Roman" w:hAnsi="Times New Roman" w:cs="Times New Roman"/>
          <w:lang w:val="en-US"/>
        </w:rPr>
        <w:t xml:space="preserve">of red and blue balls. </w:t>
      </w:r>
      <w:r w:rsidR="0017324A">
        <w:rPr>
          <w:rFonts w:ascii="Times New Roman" w:hAnsi="Times New Roman" w:cs="Times New Roman"/>
          <w:lang w:val="en-US"/>
        </w:rPr>
        <w:t xml:space="preserve">The proportion of red and blue balls is indicated by the </w:t>
      </w:r>
      <w:r w:rsidR="00091105">
        <w:rPr>
          <w:rFonts w:ascii="Times New Roman" w:hAnsi="Times New Roman" w:cs="Times New Roman"/>
          <w:lang w:val="en-US"/>
        </w:rPr>
        <w:t xml:space="preserve">size of the colored </w:t>
      </w:r>
      <w:proofErr w:type="gramStart"/>
      <w:r w:rsidR="00091105">
        <w:rPr>
          <w:rFonts w:ascii="Times New Roman" w:hAnsi="Times New Roman" w:cs="Times New Roman"/>
          <w:lang w:val="en-US"/>
        </w:rPr>
        <w:t>areas</w:t>
      </w:r>
      <w:r w:rsidR="00D43E9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="003C4E16">
        <w:rPr>
          <w:rFonts w:ascii="Times New Roman" w:hAnsi="Times New Roman" w:cs="Times New Roman"/>
          <w:lang w:val="en-US"/>
        </w:rPr>
        <w:t>over</w:t>
      </w:r>
      <w:proofErr w:type="gramEnd"/>
      <w:r w:rsidR="003C4E16">
        <w:rPr>
          <w:rFonts w:ascii="Times New Roman" w:hAnsi="Times New Roman" w:cs="Times New Roman"/>
          <w:lang w:val="en-US"/>
        </w:rPr>
        <w:t xml:space="preserve"> the respective </w:t>
      </w:r>
      <w:r>
        <w:rPr>
          <w:rFonts w:ascii="Times New Roman" w:hAnsi="Times New Roman" w:cs="Times New Roman"/>
          <w:lang w:val="en-US"/>
        </w:rPr>
        <w:t>urn.</w:t>
      </w: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1087755</wp:posOffset>
            </wp:positionH>
            <wp:positionV relativeFrom="paragraph">
              <wp:posOffset>95250</wp:posOffset>
            </wp:positionV>
            <wp:extent cx="3208655" cy="2106930"/>
            <wp:effectExtent l="19050" t="0" r="0" b="0"/>
            <wp:wrapThrough wrapText="bothSides">
              <wp:wrapPolygon edited="0">
                <wp:start x="-128" y="0"/>
                <wp:lineTo x="-128" y="21483"/>
                <wp:lineTo x="21544" y="21483"/>
                <wp:lineTo x="21544" y="0"/>
                <wp:lineTo x="-128" y="0"/>
              </wp:wrapPolygon>
            </wp:wrapThrough>
            <wp:docPr id="1" name="Immagine 1" descr="C:\Documents and Settings\Francesco\Documenti\MATLAB\AmbiguityExp\urn\images\002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urn\images\002_0_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F07" w:rsidRDefault="00CD3F07" w:rsidP="00CD3F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3F07" w:rsidRDefault="00CD3F07" w:rsidP="00D37B30">
      <w:pPr>
        <w:jc w:val="center"/>
        <w:outlineLvl w:val="0"/>
        <w:rPr>
          <w:rFonts w:ascii="Times New Roman" w:hAnsi="Times New Roman" w:cs="Times New Roman"/>
          <w:lang w:val="en-US"/>
        </w:rPr>
      </w:pPr>
      <w:proofErr w:type="gramStart"/>
      <w:r w:rsidRPr="00CD3F07">
        <w:rPr>
          <w:rFonts w:ascii="Times New Roman" w:hAnsi="Times New Roman" w:cs="Times New Roman"/>
          <w:lang w:val="en-US"/>
        </w:rPr>
        <w:t>Figure 1.</w:t>
      </w:r>
      <w:proofErr w:type="gramEnd"/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jc w:val="center"/>
        <w:rPr>
          <w:rFonts w:ascii="Times New Roman" w:hAnsi="Times New Roman" w:cs="Times New Roman"/>
          <w:lang w:val="en-US"/>
        </w:rPr>
      </w:pPr>
    </w:p>
    <w:p w:rsidR="00CD3F07" w:rsidRDefault="00D43E9F" w:rsidP="00CD3F07">
      <w:pPr>
        <w:rPr>
          <w:rFonts w:ascii="Times New Roman" w:hAnsi="Times New Roman" w:cs="Times New Roman"/>
          <w:lang w:val="en-US"/>
        </w:rPr>
      </w:pPr>
      <w:r w:rsidRPr="00D43E9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 instance, in the figure above, the probability to draw a red ball and the probability to draw a blue ball are the same in the urn on the left</w:t>
      </w:r>
      <w:r w:rsidR="003C4E1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4E4F55">
        <w:rPr>
          <w:rFonts w:ascii="Times New Roman" w:hAnsi="Times New Roman" w:cs="Times New Roman"/>
          <w:lang w:val="en-US"/>
        </w:rPr>
        <w:t>However</w:t>
      </w:r>
      <w:r w:rsidR="00091105">
        <w:rPr>
          <w:rFonts w:ascii="Times New Roman" w:hAnsi="Times New Roman" w:cs="Times New Roman"/>
          <w:lang w:val="en-US"/>
        </w:rPr>
        <w:t xml:space="preserve">, the probability to draw a red ball </w:t>
      </w:r>
      <w:r>
        <w:rPr>
          <w:rFonts w:ascii="Times New Roman" w:hAnsi="Times New Roman" w:cs="Times New Roman"/>
          <w:lang w:val="en-US"/>
        </w:rPr>
        <w:t>is much lower than the probability to draw a</w:t>
      </w:r>
      <w:r w:rsidR="002952EE">
        <w:rPr>
          <w:rFonts w:ascii="Times New Roman" w:hAnsi="Times New Roman" w:cs="Times New Roman"/>
          <w:lang w:val="en-US"/>
        </w:rPr>
        <w:t xml:space="preserve"> blue ball in the urn on the right</w:t>
      </w:r>
      <w:r w:rsidR="00091105">
        <w:rPr>
          <w:rFonts w:ascii="Times New Roman" w:hAnsi="Times New Roman" w:cs="Times New Roman"/>
          <w:lang w:val="en-US"/>
        </w:rPr>
        <w:t>.</w:t>
      </w: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Sometimes you will not be able to know the exact</w:t>
      </w:r>
      <w:r w:rsidR="003C4E16">
        <w:rPr>
          <w:rFonts w:ascii="Times New Roman" w:hAnsi="Times New Roman" w:cs="Times New Roman"/>
          <w:lang w:val="en-US"/>
        </w:rPr>
        <w:t xml:space="preserve"> proportion </w:t>
      </w:r>
      <w:r>
        <w:rPr>
          <w:rFonts w:ascii="Times New Roman" w:hAnsi="Times New Roman" w:cs="Times New Roman"/>
          <w:lang w:val="en-US"/>
        </w:rPr>
        <w:t>of</w:t>
      </w:r>
      <w:r w:rsidR="00361BFF">
        <w:rPr>
          <w:rFonts w:ascii="Times New Roman" w:hAnsi="Times New Roman" w:cs="Times New Roman"/>
          <w:lang w:val="en-US"/>
        </w:rPr>
        <w:t xml:space="preserve"> red and</w:t>
      </w:r>
      <w:r>
        <w:rPr>
          <w:rFonts w:ascii="Times New Roman" w:hAnsi="Times New Roman" w:cs="Times New Roman"/>
          <w:lang w:val="en-US"/>
        </w:rPr>
        <w:t xml:space="preserve"> blue balls</w:t>
      </w:r>
      <w:r w:rsidR="00361BFF">
        <w:rPr>
          <w:rFonts w:ascii="Times New Roman" w:hAnsi="Times New Roman" w:cs="Times New Roman"/>
          <w:lang w:val="en-US"/>
        </w:rPr>
        <w:t xml:space="preserve"> </w:t>
      </w:r>
      <w:r w:rsidR="003C4E16">
        <w:rPr>
          <w:rFonts w:ascii="Times New Roman" w:hAnsi="Times New Roman" w:cs="Times New Roman"/>
          <w:lang w:val="en-US"/>
        </w:rPr>
        <w:t>inside</w:t>
      </w:r>
      <w:r w:rsidR="002952EE">
        <w:rPr>
          <w:rFonts w:ascii="Times New Roman" w:hAnsi="Times New Roman" w:cs="Times New Roman"/>
          <w:lang w:val="en-US"/>
        </w:rPr>
        <w:t xml:space="preserve"> </w:t>
      </w:r>
      <w:r w:rsidR="003C4E16">
        <w:rPr>
          <w:rFonts w:ascii="Times New Roman" w:hAnsi="Times New Roman" w:cs="Times New Roman"/>
          <w:lang w:val="en-US"/>
        </w:rPr>
        <w:t>an urn</w:t>
      </w:r>
      <w:r w:rsidR="002952EE">
        <w:rPr>
          <w:rFonts w:ascii="Times New Roman" w:hAnsi="Times New Roman" w:cs="Times New Roman"/>
          <w:lang w:val="en-US"/>
        </w:rPr>
        <w:t xml:space="preserve"> </w:t>
      </w:r>
      <w:r w:rsidR="00361BFF">
        <w:rPr>
          <w:rFonts w:ascii="Times New Roman" w:hAnsi="Times New Roman" w:cs="Times New Roman"/>
          <w:lang w:val="en-US"/>
        </w:rPr>
        <w:t xml:space="preserve">due </w:t>
      </w:r>
      <w:proofErr w:type="gramStart"/>
      <w:r w:rsidR="00361BFF">
        <w:rPr>
          <w:rFonts w:ascii="Times New Roman" w:hAnsi="Times New Roman" w:cs="Times New Roman"/>
          <w:lang w:val="en-US"/>
        </w:rPr>
        <w:t xml:space="preserve">to  </w:t>
      </w:r>
      <w:r w:rsidR="003C4E16">
        <w:rPr>
          <w:rFonts w:ascii="Times New Roman" w:hAnsi="Times New Roman" w:cs="Times New Roman"/>
          <w:lang w:val="en-US"/>
        </w:rPr>
        <w:t>the</w:t>
      </w:r>
      <w:proofErr w:type="gramEnd"/>
      <w:r w:rsidR="003C4E16">
        <w:rPr>
          <w:rFonts w:ascii="Times New Roman" w:hAnsi="Times New Roman" w:cs="Times New Roman"/>
          <w:lang w:val="en-US"/>
        </w:rPr>
        <w:t xml:space="preserve"> </w:t>
      </w:r>
      <w:r w:rsidR="00361BFF">
        <w:rPr>
          <w:rFonts w:ascii="Times New Roman" w:hAnsi="Times New Roman" w:cs="Times New Roman"/>
          <w:lang w:val="en-US"/>
        </w:rPr>
        <w:t>presence of an occluder</w:t>
      </w:r>
      <w:r>
        <w:rPr>
          <w:rFonts w:ascii="Times New Roman" w:hAnsi="Times New Roman" w:cs="Times New Roman"/>
          <w:lang w:val="en-US"/>
        </w:rPr>
        <w:t xml:space="preserve"> </w:t>
      </w:r>
      <w:r w:rsidR="003C4E16">
        <w:rPr>
          <w:rFonts w:ascii="Times New Roman" w:hAnsi="Times New Roman" w:cs="Times New Roman"/>
          <w:lang w:val="en-US"/>
        </w:rPr>
        <w:t xml:space="preserve">over it </w:t>
      </w:r>
      <w:r>
        <w:rPr>
          <w:rFonts w:ascii="Times New Roman" w:hAnsi="Times New Roman" w:cs="Times New Roman"/>
          <w:lang w:val="en-US"/>
        </w:rPr>
        <w:t>as shown in the following figures 2 and 3</w:t>
      </w:r>
      <w:r w:rsidR="004E4F55">
        <w:rPr>
          <w:rFonts w:ascii="Times New Roman" w:hAnsi="Times New Roman" w:cs="Times New Roman"/>
          <w:lang w:val="en-US"/>
        </w:rPr>
        <w:t>.</w:t>
      </w:r>
    </w:p>
    <w:p w:rsidR="00CD3F07" w:rsidRDefault="002C0651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1031875</wp:posOffset>
            </wp:positionH>
            <wp:positionV relativeFrom="paragraph">
              <wp:posOffset>62230</wp:posOffset>
            </wp:positionV>
            <wp:extent cx="3208655" cy="2091055"/>
            <wp:effectExtent l="19050" t="0" r="0" b="0"/>
            <wp:wrapThrough wrapText="bothSides">
              <wp:wrapPolygon edited="0">
                <wp:start x="-128" y="0"/>
                <wp:lineTo x="-128" y="21449"/>
                <wp:lineTo x="21544" y="21449"/>
                <wp:lineTo x="21544" y="0"/>
                <wp:lineTo x="-128" y="0"/>
              </wp:wrapPolygon>
            </wp:wrapThrough>
            <wp:docPr id="2" name="Immagine 1" descr="C:\Documents and Settings\Francesco\Documenti\MATLAB\AmbiguityExp\urn\images\076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urn\images\076_0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D37B30">
      <w:pPr>
        <w:outlineLvl w:val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Figure 2.</w:t>
      </w:r>
      <w:proofErr w:type="gramEnd"/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2C0651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1031875</wp:posOffset>
            </wp:positionH>
            <wp:positionV relativeFrom="paragraph">
              <wp:posOffset>83185</wp:posOffset>
            </wp:positionV>
            <wp:extent cx="3208655" cy="1955800"/>
            <wp:effectExtent l="19050" t="0" r="0" b="0"/>
            <wp:wrapThrough wrapText="bothSides">
              <wp:wrapPolygon edited="0">
                <wp:start x="-128" y="0"/>
                <wp:lineTo x="-128" y="21460"/>
                <wp:lineTo x="21544" y="21460"/>
                <wp:lineTo x="21544" y="0"/>
                <wp:lineTo x="-128" y="0"/>
              </wp:wrapPolygon>
            </wp:wrapThrough>
            <wp:docPr id="4" name="Immagine 2" descr="C:\Documents and Settings\Francesco\Documenti\MATLAB\AmbiguityExp\urn\images\168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rancesco\Documenti\MATLAB\AmbiguityExp\urn\images\168_0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D37B30">
      <w:pPr>
        <w:outlineLvl w:val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Figure 3.</w:t>
      </w:r>
      <w:proofErr w:type="gramEnd"/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</w:p>
    <w:p w:rsidR="00CD3F07" w:rsidRDefault="00CD3F07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above figures you know the exact </w:t>
      </w:r>
      <w:r w:rsidR="003C4E16">
        <w:rPr>
          <w:rFonts w:ascii="Times New Roman" w:hAnsi="Times New Roman" w:cs="Times New Roman"/>
          <w:lang w:val="en-US"/>
        </w:rPr>
        <w:t xml:space="preserve">proportion </w:t>
      </w:r>
      <w:r>
        <w:rPr>
          <w:rFonts w:ascii="Times New Roman" w:hAnsi="Times New Roman" w:cs="Times New Roman"/>
          <w:lang w:val="en-US"/>
        </w:rPr>
        <w:t xml:space="preserve">of red and blue balls in the left urn but you don’t know the </w:t>
      </w:r>
      <w:r w:rsidR="003C4E16">
        <w:rPr>
          <w:rFonts w:ascii="Times New Roman" w:hAnsi="Times New Roman" w:cs="Times New Roman"/>
          <w:lang w:val="en-US"/>
        </w:rPr>
        <w:t xml:space="preserve">proportion in </w:t>
      </w:r>
      <w:r>
        <w:rPr>
          <w:rFonts w:ascii="Times New Roman" w:hAnsi="Times New Roman" w:cs="Times New Roman"/>
          <w:lang w:val="en-US"/>
        </w:rPr>
        <w:t xml:space="preserve">the urn </w:t>
      </w:r>
      <w:r w:rsidR="00E17C25">
        <w:rPr>
          <w:rFonts w:ascii="Times New Roman" w:hAnsi="Times New Roman" w:cs="Times New Roman"/>
          <w:lang w:val="en-US"/>
        </w:rPr>
        <w:t xml:space="preserve">on </w:t>
      </w:r>
      <w:r>
        <w:rPr>
          <w:rFonts w:ascii="Times New Roman" w:hAnsi="Times New Roman" w:cs="Times New Roman"/>
          <w:lang w:val="en-US"/>
        </w:rPr>
        <w:t>the right.</w:t>
      </w:r>
    </w:p>
    <w:p w:rsidR="003C4E16" w:rsidRDefault="003C4E16" w:rsidP="00CD3F07">
      <w:pPr>
        <w:rPr>
          <w:rFonts w:ascii="Times New Roman" w:hAnsi="Times New Roman" w:cs="Times New Roman"/>
          <w:lang w:val="en-US"/>
        </w:rPr>
      </w:pPr>
    </w:p>
    <w:p w:rsidR="00F163CC" w:rsidRDefault="00F163CC" w:rsidP="009858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</w:t>
      </w:r>
      <w:r w:rsidR="004E4F55">
        <w:rPr>
          <w:rFonts w:ascii="Times New Roman" w:hAnsi="Times New Roman" w:cs="Times New Roman"/>
          <w:lang w:val="en-US"/>
        </w:rPr>
        <w:t xml:space="preserve"> </w:t>
      </w:r>
      <w:r w:rsidR="0098587B">
        <w:rPr>
          <w:rFonts w:ascii="Times New Roman" w:hAnsi="Times New Roman" w:cs="Times New Roman"/>
          <w:lang w:val="en-US"/>
        </w:rPr>
        <w:t xml:space="preserve">solid </w:t>
      </w:r>
      <w:r w:rsidR="004E4F55">
        <w:rPr>
          <w:rFonts w:ascii="Times New Roman" w:hAnsi="Times New Roman" w:cs="Times New Roman"/>
          <w:lang w:val="en-US"/>
        </w:rPr>
        <w:t>grey</w:t>
      </w:r>
      <w:r>
        <w:rPr>
          <w:rFonts w:ascii="Times New Roman" w:hAnsi="Times New Roman" w:cs="Times New Roman"/>
          <w:lang w:val="en-US"/>
        </w:rPr>
        <w:t xml:space="preserve"> occluder in Figure 2 </w:t>
      </w:r>
      <w:r w:rsidR="002952EE">
        <w:rPr>
          <w:rFonts w:ascii="Times New Roman" w:hAnsi="Times New Roman" w:cs="Times New Roman"/>
          <w:lang w:val="en-US"/>
        </w:rPr>
        <w:t>informs</w:t>
      </w:r>
      <w:r w:rsidR="004E4F55">
        <w:rPr>
          <w:rFonts w:ascii="Times New Roman" w:hAnsi="Times New Roman" w:cs="Times New Roman"/>
          <w:lang w:val="en-US"/>
        </w:rPr>
        <w:t xml:space="preserve"> that </w:t>
      </w:r>
      <w:r w:rsidR="00E17C25">
        <w:rPr>
          <w:rFonts w:ascii="Times New Roman" w:hAnsi="Times New Roman" w:cs="Times New Roman"/>
          <w:lang w:val="en-US"/>
        </w:rPr>
        <w:t xml:space="preserve">the </w:t>
      </w:r>
      <w:proofErr w:type="gramStart"/>
      <w:r w:rsidR="00E17C25">
        <w:rPr>
          <w:rFonts w:ascii="Times New Roman" w:hAnsi="Times New Roman" w:cs="Times New Roman"/>
          <w:lang w:val="en-US"/>
        </w:rPr>
        <w:t>occluder</w:t>
      </w:r>
      <w:r w:rsidR="00AA61AA">
        <w:rPr>
          <w:rFonts w:ascii="Times New Roman" w:hAnsi="Times New Roman" w:cs="Times New Roman"/>
          <w:lang w:val="en-US"/>
        </w:rPr>
        <w:t xml:space="preserve"> </w:t>
      </w:r>
      <w:r w:rsidR="004E4F5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will</w:t>
      </w:r>
      <w:proofErr w:type="gramEnd"/>
      <w:r>
        <w:rPr>
          <w:rFonts w:ascii="Times New Roman" w:hAnsi="Times New Roman" w:cs="Times New Roman"/>
          <w:lang w:val="en-US"/>
        </w:rPr>
        <w:t xml:space="preserve"> remain </w:t>
      </w:r>
      <w:r w:rsidR="00E17C25">
        <w:rPr>
          <w:rFonts w:ascii="Times New Roman" w:hAnsi="Times New Roman" w:cs="Times New Roman"/>
          <w:lang w:val="en-US"/>
        </w:rPr>
        <w:t xml:space="preserve"> </w:t>
      </w:r>
      <w:r w:rsidR="003C4E16">
        <w:rPr>
          <w:rFonts w:ascii="Times New Roman" w:hAnsi="Times New Roman" w:cs="Times New Roman"/>
          <w:lang w:val="en-US"/>
        </w:rPr>
        <w:t xml:space="preserve">over the urn </w:t>
      </w:r>
      <w:r w:rsidR="00E17C25">
        <w:rPr>
          <w:rFonts w:ascii="Times New Roman" w:hAnsi="Times New Roman" w:cs="Times New Roman"/>
          <w:lang w:val="en-US"/>
        </w:rPr>
        <w:t>for the whole duration of the trial</w:t>
      </w:r>
      <w:r w:rsidR="004E4F55">
        <w:rPr>
          <w:rFonts w:ascii="Times New Roman" w:hAnsi="Times New Roman" w:cs="Times New Roman"/>
          <w:lang w:val="en-US"/>
        </w:rPr>
        <w:t>.</w:t>
      </w:r>
      <w:r w:rsidR="00E17C25">
        <w:rPr>
          <w:rFonts w:ascii="Times New Roman" w:hAnsi="Times New Roman" w:cs="Times New Roman"/>
          <w:lang w:val="en-US"/>
        </w:rPr>
        <w:t xml:space="preserve"> </w:t>
      </w:r>
      <w:r w:rsidR="003C4E16">
        <w:rPr>
          <w:rFonts w:ascii="Times New Roman" w:hAnsi="Times New Roman" w:cs="Times New Roman"/>
          <w:lang w:val="en-US"/>
        </w:rPr>
        <w:t>Conversely</w:t>
      </w:r>
      <w:r w:rsidR="00E17C25">
        <w:rPr>
          <w:rFonts w:ascii="Times New Roman" w:hAnsi="Times New Roman" w:cs="Times New Roman"/>
          <w:lang w:val="en-US"/>
        </w:rPr>
        <w:t xml:space="preserve">, the </w:t>
      </w:r>
      <w:r w:rsidR="0098587B">
        <w:rPr>
          <w:rFonts w:ascii="Times New Roman" w:hAnsi="Times New Roman" w:cs="Times New Roman"/>
          <w:lang w:val="en-US"/>
        </w:rPr>
        <w:t>chessboard</w:t>
      </w:r>
      <w:r w:rsidR="00E17C25">
        <w:rPr>
          <w:rFonts w:ascii="Times New Roman" w:hAnsi="Times New Roman" w:cs="Times New Roman"/>
          <w:lang w:val="en-US"/>
        </w:rPr>
        <w:t xml:space="preserve"> occlude</w:t>
      </w:r>
      <w:r w:rsidR="0098587B">
        <w:rPr>
          <w:rFonts w:ascii="Times New Roman" w:hAnsi="Times New Roman" w:cs="Times New Roman"/>
          <w:lang w:val="en-US"/>
        </w:rPr>
        <w:t xml:space="preserve">r </w:t>
      </w:r>
      <w:r w:rsidR="003C4E16">
        <w:rPr>
          <w:rFonts w:ascii="Times New Roman" w:hAnsi="Times New Roman" w:cs="Times New Roman"/>
          <w:lang w:val="en-US"/>
        </w:rPr>
        <w:t>informs</w:t>
      </w:r>
      <w:r w:rsidR="0098587B">
        <w:rPr>
          <w:rFonts w:ascii="Times New Roman" w:hAnsi="Times New Roman" w:cs="Times New Roman"/>
          <w:lang w:val="en-US"/>
        </w:rPr>
        <w:t xml:space="preserve"> that the occluder will disappear </w:t>
      </w:r>
      <w:r w:rsidR="003C4E16">
        <w:rPr>
          <w:rFonts w:ascii="Times New Roman" w:hAnsi="Times New Roman" w:cs="Times New Roman"/>
          <w:lang w:val="en-US"/>
        </w:rPr>
        <w:t>as soon as</w:t>
      </w:r>
      <w:r w:rsidR="0098587B">
        <w:rPr>
          <w:rFonts w:ascii="Times New Roman" w:hAnsi="Times New Roman" w:cs="Times New Roman"/>
          <w:lang w:val="en-US"/>
        </w:rPr>
        <w:t xml:space="preserve"> you </w:t>
      </w:r>
      <w:r w:rsidR="002952EE">
        <w:rPr>
          <w:rFonts w:ascii="Times New Roman" w:hAnsi="Times New Roman" w:cs="Times New Roman"/>
          <w:lang w:val="en-US"/>
        </w:rPr>
        <w:t>make</w:t>
      </w:r>
      <w:r w:rsidR="0098587B">
        <w:rPr>
          <w:rFonts w:ascii="Times New Roman" w:hAnsi="Times New Roman" w:cs="Times New Roman"/>
          <w:lang w:val="en-US"/>
        </w:rPr>
        <w:t xml:space="preserve"> your decision and </w:t>
      </w:r>
      <w:r w:rsidR="002952EE">
        <w:rPr>
          <w:rFonts w:ascii="Times New Roman" w:hAnsi="Times New Roman" w:cs="Times New Roman"/>
          <w:lang w:val="en-US"/>
        </w:rPr>
        <w:t>the outcome is displayed. In other words, when the solid grey occlude</w:t>
      </w:r>
      <w:r w:rsidR="00AA61AA">
        <w:rPr>
          <w:rFonts w:ascii="Times New Roman" w:hAnsi="Times New Roman" w:cs="Times New Roman"/>
          <w:lang w:val="en-US"/>
        </w:rPr>
        <w:t>r</w:t>
      </w:r>
      <w:r w:rsidR="002952EE">
        <w:rPr>
          <w:rFonts w:ascii="Times New Roman" w:hAnsi="Times New Roman" w:cs="Times New Roman"/>
          <w:lang w:val="en-US"/>
        </w:rPr>
        <w:t xml:space="preserve"> is displayed over the urns, </w:t>
      </w:r>
      <w:r w:rsidR="003C4E16">
        <w:rPr>
          <w:rFonts w:ascii="Times New Roman" w:hAnsi="Times New Roman" w:cs="Times New Roman"/>
          <w:lang w:val="en-US"/>
        </w:rPr>
        <w:t>you</w:t>
      </w:r>
      <w:r w:rsidR="002952EE">
        <w:rPr>
          <w:rFonts w:ascii="Times New Roman" w:hAnsi="Times New Roman" w:cs="Times New Roman"/>
          <w:lang w:val="en-US"/>
        </w:rPr>
        <w:t xml:space="preserve"> will never </w:t>
      </w:r>
      <w:r w:rsidR="003C4E16">
        <w:rPr>
          <w:rFonts w:ascii="Times New Roman" w:hAnsi="Times New Roman" w:cs="Times New Roman"/>
          <w:lang w:val="en-US"/>
        </w:rPr>
        <w:t>know</w:t>
      </w:r>
      <w:r w:rsidR="002952EE">
        <w:rPr>
          <w:rFonts w:ascii="Times New Roman" w:hAnsi="Times New Roman" w:cs="Times New Roman"/>
          <w:lang w:val="en-US"/>
        </w:rPr>
        <w:t xml:space="preserve"> the </w:t>
      </w:r>
      <w:r w:rsidR="003C4E16">
        <w:rPr>
          <w:rFonts w:ascii="Times New Roman" w:hAnsi="Times New Roman" w:cs="Times New Roman"/>
          <w:lang w:val="en-US"/>
        </w:rPr>
        <w:t>exact proportion of blue and red balls inside</w:t>
      </w:r>
      <w:r w:rsidR="002952EE">
        <w:rPr>
          <w:rFonts w:ascii="Times New Roman" w:hAnsi="Times New Roman" w:cs="Times New Roman"/>
          <w:lang w:val="en-US"/>
        </w:rPr>
        <w:t xml:space="preserve"> the urn, whereas, when the chessboard o</w:t>
      </w:r>
      <w:r w:rsidR="003C4E16">
        <w:rPr>
          <w:rFonts w:ascii="Times New Roman" w:hAnsi="Times New Roman" w:cs="Times New Roman"/>
          <w:lang w:val="en-US"/>
        </w:rPr>
        <w:t>c</w:t>
      </w:r>
      <w:r w:rsidR="002952EE">
        <w:rPr>
          <w:rFonts w:ascii="Times New Roman" w:hAnsi="Times New Roman" w:cs="Times New Roman"/>
          <w:lang w:val="en-US"/>
        </w:rPr>
        <w:t xml:space="preserve">cluder is displayed, the </w:t>
      </w:r>
      <w:r w:rsidR="003C4E16">
        <w:rPr>
          <w:rFonts w:ascii="Times New Roman" w:hAnsi="Times New Roman" w:cs="Times New Roman"/>
          <w:lang w:val="en-US"/>
        </w:rPr>
        <w:t>exact</w:t>
      </w:r>
      <w:r w:rsidR="002952EE">
        <w:rPr>
          <w:rFonts w:ascii="Times New Roman" w:hAnsi="Times New Roman" w:cs="Times New Roman"/>
          <w:lang w:val="en-US"/>
        </w:rPr>
        <w:t xml:space="preserve"> proportion of red and blue balls will be </w:t>
      </w:r>
      <w:r w:rsidR="003C4E16">
        <w:rPr>
          <w:rFonts w:ascii="Times New Roman" w:hAnsi="Times New Roman" w:cs="Times New Roman"/>
          <w:lang w:val="en-US"/>
        </w:rPr>
        <w:t>informed to you just after you make your dec</w:t>
      </w:r>
      <w:r w:rsidR="002C0651">
        <w:rPr>
          <w:rFonts w:ascii="Times New Roman" w:hAnsi="Times New Roman" w:cs="Times New Roman"/>
          <w:lang w:val="en-US"/>
        </w:rPr>
        <w:t>i</w:t>
      </w:r>
      <w:r w:rsidR="003C4E16">
        <w:rPr>
          <w:rFonts w:ascii="Times New Roman" w:hAnsi="Times New Roman" w:cs="Times New Roman"/>
          <w:lang w:val="en-US"/>
        </w:rPr>
        <w:t>sion</w:t>
      </w:r>
      <w:r w:rsidR="002952EE">
        <w:rPr>
          <w:rFonts w:ascii="Times New Roman" w:hAnsi="Times New Roman" w:cs="Times New Roman"/>
          <w:lang w:val="en-US"/>
        </w:rPr>
        <w:t xml:space="preserve">. </w:t>
      </w:r>
    </w:p>
    <w:p w:rsidR="0098587B" w:rsidRDefault="0098587B" w:rsidP="0098587B">
      <w:pPr>
        <w:rPr>
          <w:rFonts w:ascii="Times New Roman" w:hAnsi="Times New Roman" w:cs="Times New Roman"/>
          <w:lang w:val="en-US"/>
        </w:rPr>
      </w:pPr>
    </w:p>
    <w:p w:rsidR="002952EE" w:rsidRDefault="002952EE" w:rsidP="009858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B55F7D">
        <w:rPr>
          <w:rFonts w:ascii="Times New Roman" w:hAnsi="Times New Roman" w:cs="Times New Roman"/>
          <w:lang w:val="en-US"/>
        </w:rPr>
        <w:t>values</w:t>
      </w:r>
      <w:r>
        <w:rPr>
          <w:rFonts w:ascii="Times New Roman" w:hAnsi="Times New Roman" w:cs="Times New Roman"/>
          <w:lang w:val="en-US"/>
        </w:rPr>
        <w:t xml:space="preserve"> </w:t>
      </w:r>
      <w:r w:rsidR="00B55F7D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n the bottom and </w:t>
      </w:r>
      <w:r w:rsidR="00B55F7D"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 xml:space="preserve">the top of </w:t>
      </w:r>
      <w:r w:rsidR="003C4E16">
        <w:rPr>
          <w:rFonts w:ascii="Times New Roman" w:hAnsi="Times New Roman" w:cs="Times New Roman"/>
          <w:lang w:val="en-US"/>
        </w:rPr>
        <w:t>each</w:t>
      </w:r>
      <w:r w:rsidR="00B55F7D">
        <w:rPr>
          <w:rFonts w:ascii="Times New Roman" w:hAnsi="Times New Roman" w:cs="Times New Roman"/>
          <w:lang w:val="en-US"/>
        </w:rPr>
        <w:t xml:space="preserve"> </w:t>
      </w:r>
      <w:r w:rsidR="003C4E16">
        <w:rPr>
          <w:rFonts w:ascii="Times New Roman" w:hAnsi="Times New Roman" w:cs="Times New Roman"/>
          <w:lang w:val="en-US"/>
        </w:rPr>
        <w:t>urn</w:t>
      </w:r>
      <w:r>
        <w:rPr>
          <w:rFonts w:ascii="Times New Roman" w:hAnsi="Times New Roman" w:cs="Times New Roman"/>
          <w:lang w:val="en-US"/>
        </w:rPr>
        <w:t xml:space="preserve"> ind</w:t>
      </w:r>
      <w:r w:rsidR="003C4E16">
        <w:rPr>
          <w:rFonts w:ascii="Times New Roman" w:hAnsi="Times New Roman" w:cs="Times New Roman"/>
          <w:lang w:val="en-US"/>
        </w:rPr>
        <w:t xml:space="preserve">icate the number of points </w:t>
      </w:r>
      <w:r>
        <w:rPr>
          <w:rFonts w:ascii="Times New Roman" w:hAnsi="Times New Roman" w:cs="Times New Roman"/>
          <w:lang w:val="en-US"/>
        </w:rPr>
        <w:t xml:space="preserve">you will </w:t>
      </w:r>
      <w:r w:rsidR="003C4E16">
        <w:rPr>
          <w:rFonts w:ascii="Times New Roman" w:hAnsi="Times New Roman" w:cs="Times New Roman"/>
          <w:lang w:val="en-US"/>
        </w:rPr>
        <w:t>receive</w:t>
      </w:r>
      <w:r w:rsidR="00B55F7D">
        <w:rPr>
          <w:rFonts w:ascii="Times New Roman" w:hAnsi="Times New Roman" w:cs="Times New Roman"/>
          <w:lang w:val="en-US"/>
        </w:rPr>
        <w:t xml:space="preserve"> if a red or a blue ball, respectively, is drawn from the urn. Thus, if a blue ball is drawn from the right urn </w:t>
      </w:r>
      <w:r w:rsidR="00F4301B">
        <w:rPr>
          <w:rFonts w:ascii="Times New Roman" w:hAnsi="Times New Roman" w:cs="Times New Roman"/>
          <w:lang w:val="en-US"/>
        </w:rPr>
        <w:t>in figure 4</w:t>
      </w:r>
      <w:r w:rsidR="00B55F7D">
        <w:rPr>
          <w:rFonts w:ascii="Times New Roman" w:hAnsi="Times New Roman" w:cs="Times New Roman"/>
          <w:lang w:val="en-US"/>
        </w:rPr>
        <w:t xml:space="preserve">, you will </w:t>
      </w:r>
      <w:r w:rsidR="00F4301B">
        <w:rPr>
          <w:rFonts w:ascii="Times New Roman" w:hAnsi="Times New Roman" w:cs="Times New Roman"/>
          <w:lang w:val="en-US"/>
        </w:rPr>
        <w:t>receive</w:t>
      </w:r>
      <w:r w:rsidR="00B55F7D">
        <w:rPr>
          <w:rFonts w:ascii="Times New Roman" w:hAnsi="Times New Roman" w:cs="Times New Roman"/>
          <w:lang w:val="en-US"/>
        </w:rPr>
        <w:t xml:space="preserve"> 50 points, whereas, if a red ball is drawn from this same ur</w:t>
      </w:r>
      <w:r w:rsidR="002C0651">
        <w:rPr>
          <w:rFonts w:ascii="Times New Roman" w:hAnsi="Times New Roman" w:cs="Times New Roman"/>
          <w:lang w:val="en-US"/>
        </w:rPr>
        <w:t>n</w:t>
      </w:r>
      <w:r w:rsidR="00B55F7D">
        <w:rPr>
          <w:rFonts w:ascii="Times New Roman" w:hAnsi="Times New Roman" w:cs="Times New Roman"/>
          <w:lang w:val="en-US"/>
        </w:rPr>
        <w:t xml:space="preserve">, you will </w:t>
      </w:r>
      <w:r w:rsidR="00F4301B">
        <w:rPr>
          <w:rFonts w:ascii="Times New Roman" w:hAnsi="Times New Roman" w:cs="Times New Roman"/>
          <w:lang w:val="en-US"/>
        </w:rPr>
        <w:t>not receive any</w:t>
      </w:r>
      <w:r w:rsidR="00B55F7D">
        <w:rPr>
          <w:rFonts w:ascii="Times New Roman" w:hAnsi="Times New Roman" w:cs="Times New Roman"/>
          <w:lang w:val="en-US"/>
        </w:rPr>
        <w:t xml:space="preserve"> point. </w:t>
      </w:r>
    </w:p>
    <w:p w:rsidR="00361BFF" w:rsidRDefault="00361BFF" w:rsidP="00CD3F07">
      <w:pPr>
        <w:rPr>
          <w:rFonts w:ascii="Times New Roman" w:hAnsi="Times New Roman" w:cs="Times New Roman"/>
          <w:lang w:val="en-US"/>
        </w:rPr>
      </w:pPr>
    </w:p>
    <w:p w:rsidR="00361BFF" w:rsidRDefault="00361BFF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</w:t>
      </w:r>
      <w:r w:rsidR="00AA054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I will describe in more detail how the </w:t>
      </w:r>
      <w:r w:rsidR="00AA0547">
        <w:rPr>
          <w:rFonts w:ascii="Times New Roman" w:hAnsi="Times New Roman" w:cs="Times New Roman"/>
          <w:lang w:val="en-US"/>
        </w:rPr>
        <w:t xml:space="preserve">trials </w:t>
      </w:r>
      <w:r>
        <w:rPr>
          <w:rFonts w:ascii="Times New Roman" w:hAnsi="Times New Roman" w:cs="Times New Roman"/>
          <w:lang w:val="en-US"/>
        </w:rPr>
        <w:t>will be presented</w:t>
      </w:r>
      <w:r w:rsidR="00577704">
        <w:rPr>
          <w:rFonts w:ascii="Times New Roman" w:hAnsi="Times New Roman" w:cs="Times New Roman"/>
          <w:lang w:val="en-US"/>
        </w:rPr>
        <w:t>:</w:t>
      </w: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fixation point “</w:t>
      </w:r>
      <w:r w:rsidRPr="00577704">
        <w:rPr>
          <w:rFonts w:ascii="Times New Roman" w:hAnsi="Times New Roman" w:cs="Times New Roman"/>
          <w:b/>
          <w:lang w:val="en-US"/>
        </w:rPr>
        <w:t>+</w:t>
      </w:r>
      <w:r>
        <w:rPr>
          <w:rFonts w:ascii="Times New Roman" w:hAnsi="Times New Roman" w:cs="Times New Roman"/>
          <w:lang w:val="en-US"/>
        </w:rPr>
        <w:t>”</w:t>
      </w:r>
      <w:r w:rsidR="00AC211A">
        <w:rPr>
          <w:rFonts w:ascii="Times New Roman" w:hAnsi="Times New Roman" w:cs="Times New Roman"/>
          <w:lang w:val="en-US"/>
        </w:rPr>
        <w:t xml:space="preserve"> is shown</w:t>
      </w:r>
      <w:r>
        <w:rPr>
          <w:rFonts w:ascii="Times New Roman" w:hAnsi="Times New Roman" w:cs="Times New Roman"/>
          <w:lang w:val="en-US"/>
        </w:rPr>
        <w:t xml:space="preserve"> at the beginning of each trial.</w:t>
      </w:r>
      <w:r w:rsidR="00F4301B">
        <w:rPr>
          <w:rFonts w:ascii="Times New Roman" w:hAnsi="Times New Roman" w:cs="Times New Roman"/>
          <w:lang w:val="en-US"/>
        </w:rPr>
        <w:t xml:space="preserve"> When a fixation point is presented on the screen, please, </w:t>
      </w:r>
      <w:r w:rsidR="00324823">
        <w:rPr>
          <w:rFonts w:ascii="Times New Roman" w:hAnsi="Times New Roman" w:cs="Times New Roman"/>
          <w:lang w:val="en-US"/>
        </w:rPr>
        <w:t xml:space="preserve">pay attention and </w:t>
      </w:r>
      <w:r w:rsidR="00F4301B">
        <w:rPr>
          <w:rFonts w:ascii="Times New Roman" w:hAnsi="Times New Roman" w:cs="Times New Roman"/>
          <w:lang w:val="en-US"/>
        </w:rPr>
        <w:t xml:space="preserve">be ready for the beginning of the </w:t>
      </w:r>
      <w:del w:id="0" w:author="Joffily" w:date="2011-11-10T09:33:00Z">
        <w:r w:rsidR="00F4301B" w:rsidDel="00071F4A">
          <w:rPr>
            <w:rFonts w:ascii="Times New Roman" w:hAnsi="Times New Roman" w:cs="Times New Roman"/>
            <w:lang w:val="en-US"/>
          </w:rPr>
          <w:delText xml:space="preserve">next </w:delText>
        </w:r>
      </w:del>
      <w:r w:rsidR="00F4301B">
        <w:rPr>
          <w:rFonts w:ascii="Times New Roman" w:hAnsi="Times New Roman" w:cs="Times New Roman"/>
          <w:lang w:val="en-US"/>
        </w:rPr>
        <w:t>trial.</w:t>
      </w:r>
    </w:p>
    <w:p w:rsidR="00F4301B" w:rsidRDefault="00F4301B" w:rsidP="00CD3F07">
      <w:pPr>
        <w:rPr>
          <w:rFonts w:ascii="Times New Roman" w:hAnsi="Times New Roman" w:cs="Times New Roman"/>
          <w:lang w:val="en-US"/>
        </w:rPr>
      </w:pPr>
    </w:p>
    <w:p w:rsidR="00577704" w:rsidRDefault="00F4301B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Next, </w:t>
      </w:r>
      <w:r w:rsidR="00577704">
        <w:rPr>
          <w:rFonts w:ascii="Times New Roman" w:hAnsi="Times New Roman" w:cs="Times New Roman"/>
          <w:lang w:val="en-US"/>
        </w:rPr>
        <w:t>the two urn</w:t>
      </w:r>
      <w:r w:rsidR="00AC211A">
        <w:rPr>
          <w:rFonts w:ascii="Times New Roman" w:hAnsi="Times New Roman" w:cs="Times New Roman"/>
          <w:lang w:val="en-US"/>
        </w:rPr>
        <w:t>s</w:t>
      </w:r>
      <w:r w:rsidR="00577704">
        <w:rPr>
          <w:rFonts w:ascii="Times New Roman" w:hAnsi="Times New Roman" w:cs="Times New Roman"/>
          <w:lang w:val="en-US"/>
        </w:rPr>
        <w:t xml:space="preserve"> </w:t>
      </w:r>
      <w:r w:rsidR="00AA0547">
        <w:rPr>
          <w:rFonts w:ascii="Times New Roman" w:hAnsi="Times New Roman" w:cs="Times New Roman"/>
          <w:lang w:val="en-US"/>
        </w:rPr>
        <w:t>are presented</w:t>
      </w:r>
      <w:r w:rsidR="00577704">
        <w:rPr>
          <w:rFonts w:ascii="Times New Roman" w:hAnsi="Times New Roman" w:cs="Times New Roman"/>
          <w:lang w:val="en-US"/>
        </w:rPr>
        <w:t xml:space="preserve"> and you have to decide if you want to play with the urn </w:t>
      </w:r>
      <w:r w:rsidR="00AA0547">
        <w:rPr>
          <w:rFonts w:ascii="Times New Roman" w:hAnsi="Times New Roman" w:cs="Times New Roman"/>
          <w:lang w:val="en-US"/>
        </w:rPr>
        <w:t xml:space="preserve">on </w:t>
      </w:r>
      <w:r w:rsidR="00577704">
        <w:rPr>
          <w:rFonts w:ascii="Times New Roman" w:hAnsi="Times New Roman" w:cs="Times New Roman"/>
          <w:lang w:val="en-US"/>
        </w:rPr>
        <w:t xml:space="preserve">the left or </w:t>
      </w:r>
      <w:r w:rsidR="00AA0547">
        <w:rPr>
          <w:rFonts w:ascii="Times New Roman" w:hAnsi="Times New Roman" w:cs="Times New Roman"/>
          <w:lang w:val="en-US"/>
        </w:rPr>
        <w:t xml:space="preserve">on </w:t>
      </w:r>
      <w:r w:rsidR="00577704">
        <w:rPr>
          <w:rFonts w:ascii="Times New Roman" w:hAnsi="Times New Roman" w:cs="Times New Roman"/>
          <w:lang w:val="en-US"/>
        </w:rPr>
        <w:t xml:space="preserve">the right. </w:t>
      </w:r>
      <w:proofErr w:type="gramStart"/>
      <w:r w:rsidR="00577704">
        <w:rPr>
          <w:rFonts w:ascii="Times New Roman" w:hAnsi="Times New Roman" w:cs="Times New Roman"/>
          <w:lang w:val="en-US"/>
        </w:rPr>
        <w:t xml:space="preserve">For making </w:t>
      </w:r>
      <w:r w:rsidR="00AA0547">
        <w:rPr>
          <w:rFonts w:ascii="Times New Roman" w:hAnsi="Times New Roman" w:cs="Times New Roman"/>
          <w:lang w:val="en-US"/>
        </w:rPr>
        <w:t xml:space="preserve">your </w:t>
      </w:r>
      <w:r w:rsidR="00577704">
        <w:rPr>
          <w:rFonts w:ascii="Times New Roman" w:hAnsi="Times New Roman" w:cs="Times New Roman"/>
          <w:lang w:val="en-US"/>
        </w:rPr>
        <w:t>decision</w:t>
      </w:r>
      <w:r w:rsidR="00AA0547">
        <w:rPr>
          <w:rFonts w:ascii="Times New Roman" w:hAnsi="Times New Roman" w:cs="Times New Roman"/>
          <w:lang w:val="en-US"/>
        </w:rPr>
        <w:t>,</w:t>
      </w:r>
      <w:r w:rsidR="00577704">
        <w:rPr>
          <w:rFonts w:ascii="Times New Roman" w:hAnsi="Times New Roman" w:cs="Times New Roman"/>
          <w:lang w:val="en-US"/>
        </w:rPr>
        <w:t xml:space="preserve"> use the arrow </w:t>
      </w:r>
      <w:r w:rsidR="00577704" w:rsidRPr="00577704">
        <w:rPr>
          <w:rFonts w:ascii="Times New Roman" w:hAnsi="Times New Roman" w:cs="Times New Roman"/>
          <w:lang w:val="en-US"/>
        </w:rPr>
        <w:sym w:font="Wingdings" w:char="F0DF"/>
      </w:r>
      <w:r w:rsidR="00577704">
        <w:rPr>
          <w:rFonts w:ascii="Times New Roman" w:hAnsi="Times New Roman" w:cs="Times New Roman"/>
          <w:lang w:val="en-US"/>
        </w:rPr>
        <w:t xml:space="preserve"> and </w:t>
      </w:r>
      <w:r w:rsidR="00577704" w:rsidRPr="00577704">
        <w:rPr>
          <w:rFonts w:ascii="Times New Roman" w:hAnsi="Times New Roman" w:cs="Times New Roman"/>
          <w:lang w:val="en-US"/>
        </w:rPr>
        <w:sym w:font="Wingdings" w:char="F0E0"/>
      </w:r>
      <w:r w:rsidR="00577704">
        <w:rPr>
          <w:rFonts w:ascii="Times New Roman" w:hAnsi="Times New Roman" w:cs="Times New Roman"/>
          <w:lang w:val="en-US"/>
        </w:rPr>
        <w:t xml:space="preserve"> of </w:t>
      </w:r>
      <w:r w:rsidR="00AA0547">
        <w:rPr>
          <w:rFonts w:ascii="Times New Roman" w:hAnsi="Times New Roman" w:cs="Times New Roman"/>
          <w:lang w:val="en-US"/>
        </w:rPr>
        <w:t xml:space="preserve">the </w:t>
      </w:r>
      <w:r w:rsidR="00577704">
        <w:rPr>
          <w:rFonts w:ascii="Times New Roman" w:hAnsi="Times New Roman" w:cs="Times New Roman"/>
          <w:lang w:val="en-US"/>
        </w:rPr>
        <w:t>keyboard.</w:t>
      </w:r>
      <w:proofErr w:type="gramEnd"/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Once you have made your decision</w:t>
      </w:r>
      <w:r w:rsidR="00AA0547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 white </w:t>
      </w:r>
      <w:r w:rsidR="00AA0547">
        <w:rPr>
          <w:rFonts w:ascii="Times New Roman" w:hAnsi="Times New Roman" w:cs="Times New Roman"/>
          <w:lang w:val="en-US"/>
        </w:rPr>
        <w:t xml:space="preserve">frame </w:t>
      </w:r>
      <w:r>
        <w:rPr>
          <w:rFonts w:ascii="Times New Roman" w:hAnsi="Times New Roman" w:cs="Times New Roman"/>
          <w:lang w:val="en-US"/>
        </w:rPr>
        <w:t xml:space="preserve">will surround </w:t>
      </w:r>
      <w:r w:rsidR="00AA0547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selected urn as shown in the following Figure 4.</w:t>
      </w:r>
      <w:r w:rsidR="00324823">
        <w:rPr>
          <w:rFonts w:ascii="Times New Roman" w:hAnsi="Times New Roman" w:cs="Times New Roman"/>
          <w:lang w:val="en-US"/>
        </w:rPr>
        <w:t xml:space="preserve"> In this example, the selected urn was the one on the right.</w:t>
      </w: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1D264D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1390015</wp:posOffset>
            </wp:positionH>
            <wp:positionV relativeFrom="paragraph">
              <wp:posOffset>124460</wp:posOffset>
            </wp:positionV>
            <wp:extent cx="3201035" cy="2042795"/>
            <wp:effectExtent l="19050" t="0" r="0" b="0"/>
            <wp:wrapThrough wrapText="bothSides">
              <wp:wrapPolygon edited="0">
                <wp:start x="-129" y="0"/>
                <wp:lineTo x="-129" y="21352"/>
                <wp:lineTo x="21596" y="21352"/>
                <wp:lineTo x="21596" y="0"/>
                <wp:lineTo x="-129" y="0"/>
              </wp:wrapPolygon>
            </wp:wrapThrough>
            <wp:docPr id="5" name="Immagine 3" descr="C:\Documents and Settings\Francesco\Documenti\MATLAB\AmbiguityExp\urn\images\168_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Francesco\Documenti\MATLAB\AmbiguityExp\urn\images\168_1_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D37B30">
      <w:pPr>
        <w:outlineLvl w:val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Figure 4.</w:t>
      </w:r>
      <w:proofErr w:type="gramEnd"/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577704" w:rsidRDefault="00577704" w:rsidP="00CD3F07">
      <w:pPr>
        <w:rPr>
          <w:rFonts w:ascii="Times New Roman" w:hAnsi="Times New Roman" w:cs="Times New Roman"/>
          <w:lang w:val="en-US"/>
        </w:rPr>
      </w:pPr>
    </w:p>
    <w:p w:rsidR="00B55F7D" w:rsidRDefault="005C6D69" w:rsidP="00CD3F07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After </w:t>
      </w:r>
      <w:r w:rsidR="00AA0547">
        <w:rPr>
          <w:rFonts w:ascii="Times New Roman" w:hAnsi="Times New Roman" w:cs="Times New Roman"/>
          <w:lang w:val="en-US"/>
        </w:rPr>
        <w:t xml:space="preserve"> a</w:t>
      </w:r>
      <w:proofErr w:type="gramEnd"/>
      <w:r w:rsidR="00AA0547">
        <w:rPr>
          <w:rFonts w:ascii="Times New Roman" w:hAnsi="Times New Roman" w:cs="Times New Roman"/>
          <w:lang w:val="en-US"/>
        </w:rPr>
        <w:t xml:space="preserve"> short interval, </w:t>
      </w:r>
      <w:r w:rsidR="00B55F7D">
        <w:rPr>
          <w:rFonts w:ascii="Times New Roman" w:hAnsi="Times New Roman" w:cs="Times New Roman"/>
          <w:lang w:val="en-US"/>
        </w:rPr>
        <w:t xml:space="preserve">one ball is drawn from each urn and the number of points that you got from the selected urn and the number of points that would have got, if </w:t>
      </w:r>
      <w:r w:rsidR="00324823">
        <w:rPr>
          <w:rFonts w:ascii="Times New Roman" w:hAnsi="Times New Roman" w:cs="Times New Roman"/>
          <w:lang w:val="en-US"/>
        </w:rPr>
        <w:t xml:space="preserve">you </w:t>
      </w:r>
      <w:r w:rsidR="00B55F7D">
        <w:rPr>
          <w:rFonts w:ascii="Times New Roman" w:hAnsi="Times New Roman" w:cs="Times New Roman"/>
          <w:lang w:val="en-US"/>
        </w:rPr>
        <w:t xml:space="preserve">had selected the alternative urn, are highlighted in green. </w:t>
      </w:r>
    </w:p>
    <w:p w:rsidR="002C0651" w:rsidRDefault="001D264D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1390015</wp:posOffset>
            </wp:positionH>
            <wp:positionV relativeFrom="paragraph">
              <wp:posOffset>154940</wp:posOffset>
            </wp:positionV>
            <wp:extent cx="3201035" cy="1939925"/>
            <wp:effectExtent l="19050" t="0" r="0" b="0"/>
            <wp:wrapThrough wrapText="bothSides">
              <wp:wrapPolygon edited="0">
                <wp:start x="-129" y="0"/>
                <wp:lineTo x="-129" y="21423"/>
                <wp:lineTo x="21596" y="21423"/>
                <wp:lineTo x="21596" y="0"/>
                <wp:lineTo x="-129" y="0"/>
              </wp:wrapPolygon>
            </wp:wrapThrough>
            <wp:docPr id="3" name="Immagine 4" descr="C:\Documents and Settings\Francesco\Documenti\MATLAB\AmbiguityExp\urn\images\168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Francesco\Documenti\MATLAB\AmbiguityExp\urn\images\168_2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D37B30">
      <w:pPr>
        <w:outlineLvl w:val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Figure 5.</w:t>
      </w:r>
      <w:proofErr w:type="gramEnd"/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C44F9F" w:rsidRDefault="00C44F9F" w:rsidP="00CD3F07">
      <w:pPr>
        <w:rPr>
          <w:rFonts w:ascii="Times New Roman" w:hAnsi="Times New Roman" w:cs="Times New Roman"/>
          <w:lang w:val="en-US"/>
        </w:rPr>
      </w:pPr>
    </w:p>
    <w:p w:rsidR="002C0651" w:rsidRDefault="00324823" w:rsidP="00CD3F07">
      <w:pPr>
        <w:rPr>
          <w:ins w:id="1" w:author="Joffily" w:date="2011-11-10T10:03:00Z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Before the end of each trial</w:t>
      </w:r>
      <w:r w:rsidR="00B55F7D">
        <w:rPr>
          <w:rFonts w:ascii="Times New Roman" w:hAnsi="Times New Roman" w:cs="Times New Roman"/>
          <w:lang w:val="en-US"/>
        </w:rPr>
        <w:t xml:space="preserve">, </w:t>
      </w:r>
      <w:r w:rsidR="005C6D69">
        <w:rPr>
          <w:rFonts w:ascii="Times New Roman" w:hAnsi="Times New Roman" w:cs="Times New Roman"/>
          <w:lang w:val="en-US"/>
        </w:rPr>
        <w:t xml:space="preserve">you will be asked to report </w:t>
      </w:r>
      <w:r w:rsidR="00B55F7D">
        <w:rPr>
          <w:rFonts w:ascii="Times New Roman" w:hAnsi="Times New Roman" w:cs="Times New Roman"/>
          <w:lang w:val="en-US"/>
        </w:rPr>
        <w:t xml:space="preserve">your feelings regarding the </w:t>
      </w:r>
      <w:r>
        <w:rPr>
          <w:rFonts w:ascii="Times New Roman" w:hAnsi="Times New Roman" w:cs="Times New Roman"/>
          <w:lang w:val="en-US"/>
        </w:rPr>
        <w:t>received</w:t>
      </w:r>
      <w:r w:rsidR="00B55F7D">
        <w:rPr>
          <w:rFonts w:ascii="Times New Roman" w:hAnsi="Times New Roman" w:cs="Times New Roman"/>
          <w:lang w:val="en-US"/>
        </w:rPr>
        <w:t xml:space="preserve"> outcome. </w:t>
      </w:r>
      <w:r w:rsidR="005C6D69">
        <w:rPr>
          <w:rFonts w:ascii="Times New Roman" w:hAnsi="Times New Roman" w:cs="Times New Roman"/>
          <w:lang w:val="en-US"/>
        </w:rPr>
        <w:t xml:space="preserve"> </w:t>
      </w:r>
      <w:r w:rsidR="00B55F7D">
        <w:rPr>
          <w:rFonts w:ascii="Times New Roman" w:hAnsi="Times New Roman" w:cs="Times New Roman"/>
          <w:lang w:val="en-US"/>
        </w:rPr>
        <w:t xml:space="preserve">A scale of pleasantness will be displayed in the screen. </w:t>
      </w:r>
      <w:r w:rsidR="002E54AD">
        <w:rPr>
          <w:rFonts w:ascii="Times New Roman" w:hAnsi="Times New Roman" w:cs="Times New Roman"/>
          <w:lang w:val="en-US"/>
        </w:rPr>
        <w:t xml:space="preserve">You </w:t>
      </w:r>
      <w:r>
        <w:rPr>
          <w:rFonts w:ascii="Times New Roman" w:hAnsi="Times New Roman" w:cs="Times New Roman"/>
          <w:lang w:val="en-US"/>
        </w:rPr>
        <w:t>will</w:t>
      </w:r>
      <w:r w:rsidR="002E54AD">
        <w:rPr>
          <w:rFonts w:ascii="Times New Roman" w:hAnsi="Times New Roman" w:cs="Times New Roman"/>
          <w:lang w:val="en-US"/>
        </w:rPr>
        <w:t xml:space="preserve"> use the arrow </w:t>
      </w:r>
      <w:r w:rsidR="002E54AD" w:rsidRPr="005C6D69">
        <w:rPr>
          <w:rFonts w:ascii="Times New Roman" w:hAnsi="Times New Roman" w:cs="Times New Roman"/>
          <w:lang w:val="en-US"/>
        </w:rPr>
        <w:sym w:font="Wingdings" w:char="F0DF"/>
      </w:r>
      <w:r w:rsidR="002E54AD">
        <w:rPr>
          <w:rFonts w:ascii="Times New Roman" w:hAnsi="Times New Roman" w:cs="Times New Roman"/>
          <w:lang w:val="en-US"/>
        </w:rPr>
        <w:t xml:space="preserve">  </w:t>
      </w:r>
      <w:r w:rsidR="002E54AD" w:rsidRPr="005C6D69">
        <w:rPr>
          <w:rFonts w:ascii="Times New Roman" w:hAnsi="Times New Roman" w:cs="Times New Roman"/>
          <w:lang w:val="en-US"/>
        </w:rPr>
        <w:sym w:font="Wingdings" w:char="F0E0"/>
      </w:r>
      <w:r w:rsidR="002E54AD">
        <w:rPr>
          <w:rFonts w:ascii="Times New Roman" w:hAnsi="Times New Roman" w:cs="Times New Roman"/>
          <w:lang w:val="en-US"/>
        </w:rPr>
        <w:t xml:space="preserve"> keys to </w:t>
      </w:r>
      <w:r>
        <w:rPr>
          <w:rFonts w:ascii="Times New Roman" w:hAnsi="Times New Roman" w:cs="Times New Roman"/>
          <w:lang w:val="en-US"/>
        </w:rPr>
        <w:t>report your</w:t>
      </w:r>
      <w:r w:rsidR="002E54AD">
        <w:rPr>
          <w:rFonts w:ascii="Times New Roman" w:hAnsi="Times New Roman" w:cs="Times New Roman"/>
          <w:lang w:val="en-US"/>
        </w:rPr>
        <w:t xml:space="preserve"> feeling</w:t>
      </w:r>
      <w:r>
        <w:rPr>
          <w:rFonts w:ascii="Times New Roman" w:hAnsi="Times New Roman" w:cs="Times New Roman"/>
          <w:lang w:val="en-US"/>
        </w:rPr>
        <w:t>s</w:t>
      </w:r>
      <w:r w:rsidR="001D264D">
        <w:rPr>
          <w:rFonts w:ascii="Times New Roman" w:hAnsi="Times New Roman" w:cs="Times New Roman"/>
          <w:lang w:val="en-US"/>
        </w:rPr>
        <w:t xml:space="preserve"> (for confirming use the space button of the keyboard)</w:t>
      </w:r>
      <w:r w:rsidR="002E54AD">
        <w:rPr>
          <w:rFonts w:ascii="Times New Roman" w:hAnsi="Times New Roman" w:cs="Times New Roman"/>
          <w:lang w:val="en-US"/>
        </w:rPr>
        <w:t>. For instance, i</w:t>
      </w:r>
      <w:r w:rsidR="00536417">
        <w:rPr>
          <w:rFonts w:ascii="Times New Roman" w:hAnsi="Times New Roman" w:cs="Times New Roman"/>
          <w:lang w:val="en-US"/>
        </w:rPr>
        <w:t>f you felt extremely unhappy</w:t>
      </w:r>
      <w:r w:rsidR="00B55F7D">
        <w:rPr>
          <w:rFonts w:ascii="Times New Roman" w:hAnsi="Times New Roman" w:cs="Times New Roman"/>
          <w:lang w:val="en-US"/>
        </w:rPr>
        <w:t xml:space="preserve"> regarding the obtained outcome, please, report this feeling </w:t>
      </w:r>
      <w:r w:rsidR="002E54AD">
        <w:rPr>
          <w:rFonts w:ascii="Times New Roman" w:hAnsi="Times New Roman" w:cs="Times New Roman"/>
          <w:lang w:val="en-US"/>
        </w:rPr>
        <w:t>choosing</w:t>
      </w:r>
      <w:r w:rsidR="00B55F7D">
        <w:rPr>
          <w:rFonts w:ascii="Times New Roman" w:hAnsi="Times New Roman" w:cs="Times New Roman"/>
          <w:lang w:val="en-US"/>
        </w:rPr>
        <w:t xml:space="preserve"> the extreme left </w:t>
      </w:r>
      <w:r w:rsidR="002E54AD">
        <w:rPr>
          <w:rFonts w:ascii="Times New Roman" w:hAnsi="Times New Roman" w:cs="Times New Roman"/>
          <w:lang w:val="en-US"/>
        </w:rPr>
        <w:t>value</w:t>
      </w:r>
      <w:r w:rsidR="00B55F7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</w:t>
      </w:r>
      <w:r w:rsidR="002E54AD">
        <w:rPr>
          <w:rFonts w:ascii="Times New Roman" w:hAnsi="Times New Roman" w:cs="Times New Roman"/>
          <w:lang w:val="en-US"/>
        </w:rPr>
        <w:t xml:space="preserve"> the</w:t>
      </w:r>
      <w:r w:rsidR="00B55F7D">
        <w:rPr>
          <w:rFonts w:ascii="Times New Roman" w:hAnsi="Times New Roman" w:cs="Times New Roman"/>
          <w:lang w:val="en-US"/>
        </w:rPr>
        <w:t xml:space="preserve"> scale (i.e. extremely unpleasant)</w:t>
      </w:r>
      <w:r w:rsidR="002E54AD">
        <w:rPr>
          <w:rFonts w:ascii="Times New Roman" w:hAnsi="Times New Roman" w:cs="Times New Roman"/>
          <w:lang w:val="en-US"/>
        </w:rPr>
        <w:t xml:space="preserve"> </w:t>
      </w:r>
      <w:r w:rsidR="00C44F9F">
        <w:rPr>
          <w:rFonts w:ascii="Times New Roman" w:hAnsi="Times New Roman" w:cs="Times New Roman"/>
          <w:lang w:val="en-US"/>
        </w:rPr>
        <w:t>as show</w:t>
      </w:r>
      <w:r w:rsidR="00ED2D0D">
        <w:rPr>
          <w:rFonts w:ascii="Times New Roman" w:hAnsi="Times New Roman" w:cs="Times New Roman"/>
          <w:lang w:val="en-US"/>
        </w:rPr>
        <w:t>n</w:t>
      </w:r>
      <w:r w:rsidR="00C44F9F">
        <w:rPr>
          <w:rFonts w:ascii="Times New Roman" w:hAnsi="Times New Roman" w:cs="Times New Roman"/>
          <w:lang w:val="en-US"/>
        </w:rPr>
        <w:t xml:space="preserve"> below</w:t>
      </w:r>
      <w:r w:rsidR="002E54AD">
        <w:rPr>
          <w:rFonts w:ascii="Times New Roman" w:hAnsi="Times New Roman" w:cs="Times New Roman"/>
          <w:lang w:val="en-US"/>
        </w:rPr>
        <w:t>.</w:t>
      </w:r>
    </w:p>
    <w:p w:rsidR="00FD2747" w:rsidRDefault="00FD2747" w:rsidP="00CD3F07">
      <w:pPr>
        <w:rPr>
          <w:rFonts w:ascii="Times New Roman" w:hAnsi="Times New Roman" w:cs="Times New Roman"/>
          <w:lang w:val="en-US"/>
        </w:rPr>
      </w:pPr>
    </w:p>
    <w:p w:rsidR="00536417" w:rsidRDefault="00536417" w:rsidP="00CD3F07">
      <w:pPr>
        <w:rPr>
          <w:rFonts w:ascii="Times New Roman" w:hAnsi="Times New Roman" w:cs="Times New Roman"/>
          <w:noProof/>
          <w:lang w:val="en-US" w:eastAsia="it-IT"/>
        </w:rPr>
      </w:pPr>
    </w:p>
    <w:p w:rsidR="00536417" w:rsidRDefault="00FD2747" w:rsidP="00CD3F07">
      <w:pPr>
        <w:rPr>
          <w:rFonts w:ascii="Times New Roman" w:hAnsi="Times New Roman" w:cs="Times New Roman"/>
          <w:noProof/>
          <w:lang w:val="en-US" w:eastAsia="it-IT"/>
        </w:rPr>
      </w:pPr>
      <w:ins w:id="2" w:author="Joffily" w:date="2011-11-10T10:01:00Z">
        <w:r>
          <w:rPr>
            <w:rFonts w:ascii="Times New Roman" w:hAnsi="Times New Roman" w:cs="Times New Roman"/>
            <w:noProof/>
            <w:lang w:val="en-US"/>
          </w:rPr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681990</wp:posOffset>
              </wp:positionH>
              <wp:positionV relativeFrom="paragraph">
                <wp:posOffset>125730</wp:posOffset>
              </wp:positionV>
              <wp:extent cx="4885055" cy="1590040"/>
              <wp:effectExtent l="19050" t="0" r="0" b="0"/>
              <wp:wrapThrough wrapText="bothSides">
                <wp:wrapPolygon edited="0">
                  <wp:start x="-84" y="0"/>
                  <wp:lineTo x="-84" y="21220"/>
                  <wp:lineTo x="21563" y="21220"/>
                  <wp:lineTo x="21563" y="0"/>
                  <wp:lineTo x="-84" y="0"/>
                </wp:wrapPolygon>
              </wp:wrapThrough>
              <wp:docPr id="16" name="Immagine 1" descr="C:\Documents and Settings\Francesco\Documenti\MATLAB\AmbiguityExp\urn\images\EmotionScale_E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Documents and Settings\Francesco\Documenti\MATLAB\AmbiguityExp\urn\images\EmotionScale_EN.pn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85055" cy="1590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  <w:ins w:id="3" w:author="Joffily" w:date="2011-11-10T10:00:00Z">
        <w:r w:rsidR="004024A8">
          <w:rPr>
            <w:rFonts w:ascii="Times New Roman" w:hAnsi="Times New Roman" w:cs="Times New Roman"/>
            <w:noProof/>
            <w:lang w:val="en-US"/>
          </w:rPr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702945</wp:posOffset>
              </wp:positionH>
              <wp:positionV relativeFrom="paragraph">
                <wp:posOffset>53975</wp:posOffset>
              </wp:positionV>
              <wp:extent cx="4905375" cy="1685290"/>
              <wp:effectExtent l="0" t="0" r="0" b="0"/>
              <wp:wrapThrough wrapText="bothSides">
                <wp:wrapPolygon edited="0">
                  <wp:start x="1258" y="8546"/>
                  <wp:lineTo x="1258" y="9278"/>
                  <wp:lineTo x="2013" y="12452"/>
                  <wp:lineTo x="4949" y="20021"/>
                  <wp:lineTo x="20971" y="20021"/>
                  <wp:lineTo x="19125" y="13185"/>
                  <wp:lineTo x="17280" y="8546"/>
                  <wp:lineTo x="1258" y="8546"/>
                </wp:wrapPolygon>
              </wp:wrapThrough>
              <wp:docPr id="19" name="Immagine 18" descr="EmotionScale_1_EN.p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motionScale_1_EN.png"/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5375" cy="1685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:rsidR="00536417" w:rsidRDefault="00536417" w:rsidP="00CD3F07">
      <w:pPr>
        <w:rPr>
          <w:rFonts w:ascii="Times New Roman" w:hAnsi="Times New Roman" w:cs="Times New Roman"/>
          <w:noProof/>
          <w:lang w:val="en-US" w:eastAsia="it-IT"/>
        </w:rPr>
      </w:pPr>
    </w:p>
    <w:p w:rsidR="009E3886" w:rsidRPr="00536417" w:rsidRDefault="009E3886" w:rsidP="00CD3F07">
      <w:pPr>
        <w:rPr>
          <w:rFonts w:ascii="Times New Roman" w:hAnsi="Times New Roman" w:cs="Times New Roman"/>
          <w:noProof/>
          <w:lang w:val="en-US" w:eastAsia="it-IT"/>
        </w:rPr>
      </w:pPr>
    </w:p>
    <w:p w:rsidR="00536417" w:rsidRPr="00536417" w:rsidRDefault="00536417" w:rsidP="00CD3F07">
      <w:pPr>
        <w:rPr>
          <w:rFonts w:ascii="Times New Roman" w:hAnsi="Times New Roman" w:cs="Times New Roman"/>
          <w:noProof/>
          <w:lang w:val="en-US" w:eastAsia="it-IT"/>
        </w:rPr>
      </w:pPr>
    </w:p>
    <w:p w:rsidR="00536417" w:rsidRPr="00536417" w:rsidRDefault="00536417" w:rsidP="00CD3F07">
      <w:pPr>
        <w:rPr>
          <w:rFonts w:ascii="Times New Roman" w:hAnsi="Times New Roman" w:cs="Times New Roman"/>
          <w:noProof/>
          <w:lang w:val="en-US" w:eastAsia="it-IT"/>
        </w:rPr>
      </w:pPr>
    </w:p>
    <w:p w:rsidR="00536417" w:rsidRPr="00536417" w:rsidRDefault="00536417" w:rsidP="00CD3F07">
      <w:pPr>
        <w:rPr>
          <w:rFonts w:ascii="Times New Roman" w:hAnsi="Times New Roman" w:cs="Times New Roman"/>
          <w:noProof/>
          <w:lang w:val="en-US" w:eastAsia="it-IT"/>
        </w:rPr>
      </w:pPr>
    </w:p>
    <w:p w:rsidR="002C0651" w:rsidRDefault="002C0651" w:rsidP="00CD3F07">
      <w:pPr>
        <w:rPr>
          <w:rFonts w:ascii="Times New Roman" w:hAnsi="Times New Roman" w:cs="Times New Roman"/>
          <w:lang w:val="en-US"/>
        </w:rPr>
      </w:pPr>
    </w:p>
    <w:p w:rsidR="002C0651" w:rsidRDefault="00536417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120130" cy="2183649"/>
            <wp:effectExtent l="0" t="0" r="0" b="0"/>
            <wp:docPr id="17" name="Immagine 2" descr="C:\Documents and Settings\Francesco\Documenti\MATLAB\AmbiguityExp\urn\images\EmotionScale_1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rancesco\Documenti\MATLAB\AmbiguityExp\urn\images\EmotionScale_1_E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86" w:rsidRDefault="009E3886" w:rsidP="00CD3F07">
      <w:pPr>
        <w:rPr>
          <w:rFonts w:ascii="Times New Roman" w:hAnsi="Times New Roman" w:cs="Times New Roman"/>
          <w:lang w:val="en-US"/>
        </w:rPr>
      </w:pPr>
    </w:p>
    <w:p w:rsidR="00531FA4" w:rsidRDefault="00531FA4" w:rsidP="00CD3F07">
      <w:pPr>
        <w:rPr>
          <w:rFonts w:ascii="Times New Roman" w:hAnsi="Times New Roman" w:cs="Times New Roman"/>
          <w:lang w:val="en-US"/>
        </w:rPr>
      </w:pPr>
    </w:p>
    <w:p w:rsidR="00C44F9F" w:rsidRDefault="002E54AD" w:rsidP="00CD3F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13437E" w:rsidRDefault="0013437E" w:rsidP="00CD3F07">
      <w:pPr>
        <w:rPr>
          <w:ins w:id="4" w:author="Joffily" w:date="2011-11-10T10:00:00Z"/>
          <w:rFonts w:ascii="Times New Roman" w:hAnsi="Times New Roman" w:cs="Times New Roman"/>
          <w:lang w:val="en-US"/>
        </w:rPr>
      </w:pPr>
    </w:p>
    <w:p w:rsidR="004024A8" w:rsidRDefault="004024A8" w:rsidP="00CD3F07">
      <w:pPr>
        <w:rPr>
          <w:ins w:id="5" w:author="Joffily" w:date="2011-11-10T10:03:00Z"/>
          <w:rFonts w:ascii="Times New Roman" w:hAnsi="Times New Roman" w:cs="Times New Roman"/>
          <w:lang w:val="en-US"/>
        </w:rPr>
      </w:pPr>
    </w:p>
    <w:p w:rsidR="00FD2747" w:rsidRDefault="00FD2747" w:rsidP="00CD3F07">
      <w:pPr>
        <w:rPr>
          <w:ins w:id="6" w:author="Joffily" w:date="2011-11-10T09:55:00Z"/>
          <w:rFonts w:ascii="Times New Roman" w:hAnsi="Times New Roman" w:cs="Times New Roman"/>
          <w:lang w:val="en-US"/>
        </w:rPr>
      </w:pPr>
    </w:p>
    <w:p w:rsidR="005C6D69" w:rsidRDefault="00324823" w:rsidP="00CD3F07">
      <w:pPr>
        <w:rPr>
          <w:ins w:id="7" w:author="Joffily" w:date="2011-11-10T10:03:00Z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Alternatively</w:t>
      </w:r>
      <w:r w:rsidR="002E54AD">
        <w:rPr>
          <w:rFonts w:ascii="Times New Roman" w:hAnsi="Times New Roman" w:cs="Times New Roman"/>
          <w:lang w:val="en-US"/>
        </w:rPr>
        <w:t xml:space="preserve">, if you felt </w:t>
      </w:r>
      <w:del w:id="8" w:author="Joffily" w:date="2011-11-10T09:33:00Z">
        <w:r w:rsidR="002E54AD" w:rsidDel="00071F4A">
          <w:rPr>
            <w:rFonts w:ascii="Times New Roman" w:hAnsi="Times New Roman" w:cs="Times New Roman"/>
            <w:lang w:val="en-US"/>
          </w:rPr>
          <w:delText>medium pleasant</w:delText>
        </w:r>
      </w:del>
      <w:ins w:id="9" w:author="Joffily" w:date="2011-11-10T09:33:00Z">
        <w:r w:rsidR="00071F4A">
          <w:rPr>
            <w:rFonts w:ascii="Times New Roman" w:hAnsi="Times New Roman" w:cs="Times New Roman"/>
            <w:lang w:val="en-US"/>
          </w:rPr>
          <w:t>neutral</w:t>
        </w:r>
      </w:ins>
      <w:r w:rsidR="002E54AD">
        <w:rPr>
          <w:rFonts w:ascii="Times New Roman" w:hAnsi="Times New Roman" w:cs="Times New Roman"/>
          <w:lang w:val="en-US"/>
        </w:rPr>
        <w:t xml:space="preserve">, </w:t>
      </w:r>
      <w:r w:rsidR="00536417">
        <w:rPr>
          <w:rFonts w:ascii="Times New Roman" w:hAnsi="Times New Roman" w:cs="Times New Roman"/>
          <w:lang w:val="en-US"/>
        </w:rPr>
        <w:t xml:space="preserve">select the “not happy </w:t>
      </w:r>
      <w:proofErr w:type="gramStart"/>
      <w:r w:rsidR="00536417">
        <w:rPr>
          <w:rFonts w:ascii="Times New Roman" w:hAnsi="Times New Roman" w:cs="Times New Roman"/>
          <w:lang w:val="en-US"/>
        </w:rPr>
        <w:t>nor</w:t>
      </w:r>
      <w:proofErr w:type="gramEnd"/>
      <w:r w:rsidR="00536417">
        <w:rPr>
          <w:rFonts w:ascii="Times New Roman" w:hAnsi="Times New Roman" w:cs="Times New Roman"/>
          <w:lang w:val="en-US"/>
        </w:rPr>
        <w:t xml:space="preserve"> </w:t>
      </w:r>
      <w:r w:rsidR="00AA61AA">
        <w:rPr>
          <w:rFonts w:ascii="Times New Roman" w:hAnsi="Times New Roman" w:cs="Times New Roman"/>
          <w:lang w:val="en-US"/>
        </w:rPr>
        <w:t>un</w:t>
      </w:r>
      <w:r w:rsidR="00536417">
        <w:rPr>
          <w:rFonts w:ascii="Times New Roman" w:hAnsi="Times New Roman" w:cs="Times New Roman"/>
          <w:lang w:val="en-US"/>
        </w:rPr>
        <w:t>happy</w:t>
      </w:r>
      <w:r>
        <w:rPr>
          <w:rFonts w:ascii="Times New Roman" w:hAnsi="Times New Roman" w:cs="Times New Roman"/>
          <w:lang w:val="en-US"/>
        </w:rPr>
        <w:t>” as indicated below</w:t>
      </w:r>
      <w:r w:rsidR="002E54AD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Any other value in this range is also possible. </w:t>
      </w:r>
      <w:r w:rsidR="002E54AD">
        <w:rPr>
          <w:rFonts w:ascii="Times New Roman" w:hAnsi="Times New Roman" w:cs="Times New Roman"/>
          <w:lang w:val="en-US"/>
        </w:rPr>
        <w:t xml:space="preserve">There is no right or wrong </w:t>
      </w:r>
      <w:del w:id="10" w:author="Joffily" w:date="2011-11-10T09:33:00Z">
        <w:r w:rsidR="002E54AD" w:rsidDel="00071F4A">
          <w:rPr>
            <w:rFonts w:ascii="Times New Roman" w:hAnsi="Times New Roman" w:cs="Times New Roman"/>
            <w:lang w:val="en-US"/>
          </w:rPr>
          <w:delText>option</w:delText>
        </w:r>
      </w:del>
      <w:ins w:id="11" w:author="Joffily" w:date="2011-11-10T09:33:00Z">
        <w:r w:rsidR="00071F4A">
          <w:rPr>
            <w:rFonts w:ascii="Times New Roman" w:hAnsi="Times New Roman" w:cs="Times New Roman"/>
            <w:lang w:val="en-US"/>
          </w:rPr>
          <w:t>answer</w:t>
        </w:r>
      </w:ins>
      <w:r w:rsidR="002E54AD">
        <w:rPr>
          <w:rFonts w:ascii="Times New Roman" w:hAnsi="Times New Roman" w:cs="Times New Roman"/>
          <w:lang w:val="en-US"/>
        </w:rPr>
        <w:t>, so please report your feelings the most sincere you can.</w:t>
      </w:r>
    </w:p>
    <w:p w:rsidR="00FD2747" w:rsidRDefault="00FD2747" w:rsidP="00CD3F07">
      <w:pPr>
        <w:rPr>
          <w:rFonts w:ascii="Times New Roman" w:hAnsi="Times New Roman" w:cs="Times New Roman"/>
          <w:lang w:val="en-US"/>
        </w:rPr>
      </w:pPr>
    </w:p>
    <w:p w:rsidR="00536417" w:rsidRDefault="0013437E" w:rsidP="00CD3F07">
      <w:pPr>
        <w:rPr>
          <w:rFonts w:ascii="Times New Roman" w:hAnsi="Times New Roman" w:cs="Times New Roman"/>
          <w:lang w:val="en-US"/>
        </w:rPr>
      </w:pPr>
      <w:ins w:id="12" w:author="Joffily" w:date="2011-11-10T09:57:00Z">
        <w:r>
          <w:rPr>
            <w:rFonts w:ascii="Times New Roman" w:hAnsi="Times New Roman" w:cs="Times New Roman"/>
            <w:noProof/>
            <w:lang w:val="en-US"/>
          </w:rPr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664210</wp:posOffset>
              </wp:positionH>
              <wp:positionV relativeFrom="paragraph">
                <wp:posOffset>129540</wp:posOffset>
              </wp:positionV>
              <wp:extent cx="4905375" cy="1677670"/>
              <wp:effectExtent l="0" t="0" r="0" b="0"/>
              <wp:wrapThrough wrapText="bothSides">
                <wp:wrapPolygon edited="0">
                  <wp:start x="1258" y="8584"/>
                  <wp:lineTo x="1258" y="9320"/>
                  <wp:lineTo x="2013" y="12509"/>
                  <wp:lineTo x="4949" y="20112"/>
                  <wp:lineTo x="20971" y="20112"/>
                  <wp:lineTo x="19125" y="13245"/>
                  <wp:lineTo x="17280" y="8584"/>
                  <wp:lineTo x="1258" y="8584"/>
                </wp:wrapPolygon>
              </wp:wrapThrough>
              <wp:docPr id="22" name="Immagine 21" descr="EmotionScale_5_EN.p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motionScale_5_EN.png"/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5375" cy="16776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:rsidR="00ED2D0D" w:rsidRDefault="004024A8" w:rsidP="00CD3F07">
      <w:pPr>
        <w:rPr>
          <w:rFonts w:ascii="Times New Roman" w:hAnsi="Times New Roman" w:cs="Times New Roman"/>
          <w:lang w:val="en-US"/>
        </w:rPr>
      </w:pPr>
      <w:ins w:id="13" w:author="Joffily" w:date="2011-11-10T09:59:00Z">
        <w:r>
          <w:rPr>
            <w:rFonts w:ascii="Times New Roman" w:hAnsi="Times New Roman" w:cs="Times New Roman"/>
            <w:noProof/>
            <w:lang w:val="en-US"/>
          </w:rPr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642620</wp:posOffset>
              </wp:positionH>
              <wp:positionV relativeFrom="paragraph">
                <wp:posOffset>39370</wp:posOffset>
              </wp:positionV>
              <wp:extent cx="4876165" cy="1574165"/>
              <wp:effectExtent l="19050" t="0" r="635" b="0"/>
              <wp:wrapThrough wrapText="bothSides">
                <wp:wrapPolygon edited="0">
                  <wp:start x="-84" y="0"/>
                  <wp:lineTo x="-84" y="21434"/>
                  <wp:lineTo x="21603" y="21434"/>
                  <wp:lineTo x="21603" y="0"/>
                  <wp:lineTo x="-84" y="0"/>
                </wp:wrapPolygon>
              </wp:wrapThrough>
              <wp:docPr id="21" name="Immagine 20" descr="EmotionScale_EN.png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motionScale_EN.png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76165" cy="1574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:rsidR="00ED2D0D" w:rsidRDefault="00ED2D0D" w:rsidP="00CD3F07">
      <w:pPr>
        <w:rPr>
          <w:rFonts w:ascii="Times New Roman" w:hAnsi="Times New Roman" w:cs="Times New Roman"/>
          <w:lang w:val="en-US"/>
        </w:rPr>
      </w:pPr>
    </w:p>
    <w:p w:rsidR="009E3886" w:rsidRDefault="009E3886" w:rsidP="00CD3F07">
      <w:pPr>
        <w:rPr>
          <w:rFonts w:ascii="Times New Roman" w:hAnsi="Times New Roman" w:cs="Times New Roman"/>
          <w:lang w:val="en-US"/>
        </w:rPr>
      </w:pPr>
    </w:p>
    <w:p w:rsidR="009E3886" w:rsidRDefault="009E3886" w:rsidP="00CD3F07">
      <w:pPr>
        <w:rPr>
          <w:rFonts w:ascii="Times New Roman" w:hAnsi="Times New Roman" w:cs="Times New Roman"/>
          <w:lang w:val="en-US"/>
        </w:rPr>
      </w:pPr>
    </w:p>
    <w:p w:rsidR="009E3886" w:rsidRDefault="009E3886" w:rsidP="00CD3F07">
      <w:pPr>
        <w:rPr>
          <w:rFonts w:ascii="Times New Roman" w:hAnsi="Times New Roman" w:cs="Times New Roman"/>
          <w:lang w:val="en-US"/>
        </w:rPr>
      </w:pPr>
    </w:p>
    <w:p w:rsidR="009E3886" w:rsidRDefault="009E3886" w:rsidP="00CD3F07">
      <w:pPr>
        <w:rPr>
          <w:rFonts w:ascii="Times New Roman" w:hAnsi="Times New Roman" w:cs="Times New Roman"/>
          <w:lang w:val="en-US"/>
        </w:rPr>
      </w:pPr>
    </w:p>
    <w:p w:rsidR="009E3886" w:rsidRDefault="009E3886" w:rsidP="00CD3F07">
      <w:pPr>
        <w:rPr>
          <w:rFonts w:ascii="Times New Roman" w:hAnsi="Times New Roman" w:cs="Times New Roman"/>
          <w:lang w:val="en-US"/>
        </w:rPr>
      </w:pPr>
    </w:p>
    <w:p w:rsidR="009E3886" w:rsidRDefault="009E3886" w:rsidP="00CD3F07">
      <w:pPr>
        <w:rPr>
          <w:rFonts w:ascii="Times New Roman" w:hAnsi="Times New Roman" w:cs="Times New Roman"/>
          <w:lang w:val="en-US"/>
        </w:rPr>
      </w:pPr>
    </w:p>
    <w:p w:rsidR="00B45048" w:rsidRDefault="00B45048" w:rsidP="00CD3F07">
      <w:pPr>
        <w:rPr>
          <w:rFonts w:ascii="Times New Roman" w:hAnsi="Times New Roman" w:cs="Times New Roman"/>
          <w:lang w:val="en-US"/>
        </w:rPr>
      </w:pPr>
    </w:p>
    <w:p w:rsidR="0013437E" w:rsidRDefault="0013437E" w:rsidP="00C76466">
      <w:pPr>
        <w:rPr>
          <w:ins w:id="14" w:author="Joffily" w:date="2011-11-10T09:57:00Z"/>
          <w:rFonts w:ascii="Times New Roman" w:hAnsi="Times New Roman" w:cs="Times New Roman"/>
          <w:lang w:val="en-US"/>
        </w:rPr>
      </w:pPr>
    </w:p>
    <w:p w:rsidR="0013437E" w:rsidRDefault="0013437E" w:rsidP="00C76466">
      <w:pPr>
        <w:rPr>
          <w:ins w:id="15" w:author="Joffily" w:date="2011-11-10T09:57:00Z"/>
          <w:rFonts w:ascii="Times New Roman" w:hAnsi="Times New Roman" w:cs="Times New Roman"/>
          <w:lang w:val="en-US"/>
        </w:rPr>
      </w:pPr>
    </w:p>
    <w:p w:rsidR="0013437E" w:rsidRDefault="0013437E" w:rsidP="00C76466">
      <w:pPr>
        <w:rPr>
          <w:ins w:id="16" w:author="Joffily" w:date="2011-11-10T09:57:00Z"/>
          <w:rFonts w:ascii="Times New Roman" w:hAnsi="Times New Roman" w:cs="Times New Roman"/>
          <w:lang w:val="en-US"/>
        </w:rPr>
      </w:pPr>
    </w:p>
    <w:p w:rsidR="0013437E" w:rsidRDefault="0013437E" w:rsidP="00C76466">
      <w:pPr>
        <w:rPr>
          <w:ins w:id="17" w:author="Joffily" w:date="2011-11-10T09:57:00Z"/>
          <w:rFonts w:ascii="Times New Roman" w:hAnsi="Times New Roman" w:cs="Times New Roman"/>
          <w:lang w:val="en-US"/>
        </w:rPr>
      </w:pPr>
    </w:p>
    <w:p w:rsidR="00E064CE" w:rsidRDefault="00324823" w:rsidP="00C7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end of the experiment, we will randomly select the points received in one of the played trials and this amount will be your final payoff in Euros</w:t>
      </w:r>
    </w:p>
    <w:p w:rsidR="00E064CE" w:rsidRDefault="00E064CE" w:rsidP="00C76466">
      <w:pPr>
        <w:rPr>
          <w:ins w:id="18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19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20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21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22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23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24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25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26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27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28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29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30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31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32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33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34" w:author="Joffily" w:date="2011-11-10T10:02:00Z"/>
          <w:rFonts w:ascii="Times New Roman" w:hAnsi="Times New Roman" w:cs="Times New Roman"/>
          <w:lang w:val="en-US"/>
        </w:rPr>
      </w:pPr>
    </w:p>
    <w:p w:rsidR="00FD2747" w:rsidRDefault="00FD2747" w:rsidP="00C76466">
      <w:pPr>
        <w:rPr>
          <w:ins w:id="35" w:author="francesco" w:date="2011-10-31T11:41:00Z"/>
          <w:rFonts w:ascii="Times New Roman" w:hAnsi="Times New Roman" w:cs="Times New Roman"/>
          <w:lang w:val="en-US"/>
        </w:rPr>
      </w:pPr>
    </w:p>
    <w:p w:rsidR="00C76466" w:rsidRDefault="00C76466" w:rsidP="00C7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Now</w:t>
      </w:r>
      <w:r w:rsidR="002E54A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please</w:t>
      </w:r>
      <w:r w:rsidR="002E54A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respond to the following questions which I made in order to </w:t>
      </w:r>
      <w:r w:rsidR="002E54AD">
        <w:rPr>
          <w:rFonts w:ascii="Times New Roman" w:hAnsi="Times New Roman" w:cs="Times New Roman"/>
          <w:lang w:val="en-US"/>
        </w:rPr>
        <w:t>certify that you have completely understood the instructions</w:t>
      </w:r>
      <w:r>
        <w:rPr>
          <w:rFonts w:ascii="Times New Roman" w:hAnsi="Times New Roman" w:cs="Times New Roman"/>
          <w:lang w:val="en-US"/>
        </w:rPr>
        <w:t>.</w:t>
      </w:r>
    </w:p>
    <w:p w:rsidR="00C84D4F" w:rsidRDefault="00C84D4F" w:rsidP="00C76466">
      <w:pPr>
        <w:rPr>
          <w:rFonts w:ascii="Times New Roman" w:hAnsi="Times New Roman" w:cs="Times New Roman"/>
          <w:lang w:val="en-US"/>
        </w:rPr>
      </w:pPr>
    </w:p>
    <w:p w:rsidR="00C76466" w:rsidRDefault="00C76466" w:rsidP="00C84D4F">
      <w:pPr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something should not be clear please don’t hesitate to ask for clarifications.</w:t>
      </w:r>
    </w:p>
    <w:p w:rsidR="00817723" w:rsidRDefault="00817723" w:rsidP="00C84D4F">
      <w:pPr>
        <w:outlineLvl w:val="0"/>
        <w:rPr>
          <w:rFonts w:ascii="Times New Roman" w:hAnsi="Times New Roman" w:cs="Times New Roman"/>
          <w:lang w:val="en-US"/>
        </w:rPr>
      </w:pPr>
    </w:p>
    <w:p w:rsidR="00C76466" w:rsidRDefault="00C76466" w:rsidP="00C7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Figure </w:t>
      </w:r>
      <w:r w:rsidR="00324823">
        <w:rPr>
          <w:rFonts w:ascii="Times New Roman" w:hAnsi="Times New Roman" w:cs="Times New Roman"/>
          <w:lang w:val="en-US"/>
        </w:rPr>
        <w:t>below</w:t>
      </w:r>
      <w:r w:rsidR="002E54AD">
        <w:rPr>
          <w:rFonts w:ascii="Times New Roman" w:hAnsi="Times New Roman" w:cs="Times New Roman"/>
          <w:lang w:val="en-US"/>
        </w:rPr>
        <w:t>:</w:t>
      </w: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36830</wp:posOffset>
            </wp:positionV>
            <wp:extent cx="3097530" cy="2106930"/>
            <wp:effectExtent l="19050" t="0" r="7620" b="0"/>
            <wp:wrapThrough wrapText="bothSides">
              <wp:wrapPolygon edited="0">
                <wp:start x="-133" y="0"/>
                <wp:lineTo x="-133" y="21483"/>
                <wp:lineTo x="21653" y="21483"/>
                <wp:lineTo x="21653" y="0"/>
                <wp:lineTo x="-133" y="0"/>
              </wp:wrapPolygon>
            </wp:wrapThrough>
            <wp:docPr id="7" name="Immagine 1" descr="C:\Documents and Settings\Francesco\Documenti\MATLAB\AmbiguityExp\urn\images\002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urn\images\002_0_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9E3886">
      <w:pPr>
        <w:rPr>
          <w:rFonts w:ascii="Times New Roman" w:hAnsi="Times New Roman" w:cs="Times New Roman"/>
          <w:lang w:val="en-US"/>
        </w:rPr>
      </w:pPr>
    </w:p>
    <w:p w:rsidR="00324823" w:rsidRDefault="00324823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9E3886" w:rsidRDefault="009E3886" w:rsidP="00C76466">
      <w:pPr>
        <w:rPr>
          <w:rFonts w:ascii="Times New Roman" w:hAnsi="Times New Roman" w:cs="Times New Roman"/>
          <w:lang w:val="en-US"/>
        </w:rPr>
      </w:pPr>
    </w:p>
    <w:p w:rsidR="00324823" w:rsidRDefault="00324823" w:rsidP="00324823">
      <w:pPr>
        <w:rPr>
          <w:rFonts w:ascii="Times New Roman" w:hAnsi="Times New Roman" w:cs="Times New Roman"/>
          <w:lang w:val="en-US"/>
        </w:rPr>
      </w:pPr>
    </w:p>
    <w:p w:rsidR="00324823" w:rsidRDefault="00324823" w:rsidP="00C76466">
      <w:pPr>
        <w:rPr>
          <w:rFonts w:ascii="Times New Roman" w:hAnsi="Times New Roman" w:cs="Times New Roman"/>
          <w:lang w:val="en-US"/>
        </w:rPr>
      </w:pPr>
    </w:p>
    <w:p w:rsidR="00C76466" w:rsidRDefault="00C76466" w:rsidP="00C76466">
      <w:pPr>
        <w:rPr>
          <w:rFonts w:ascii="Times New Roman" w:hAnsi="Times New Roman" w:cs="Times New Roman"/>
          <w:lang w:val="en-US"/>
        </w:rPr>
      </w:pPr>
    </w:p>
    <w:p w:rsidR="00C76466" w:rsidRDefault="00C76466" w:rsidP="00C764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F163CC">
        <w:rPr>
          <w:rFonts w:ascii="Times New Roman" w:hAnsi="Times New Roman" w:cs="Times New Roman"/>
          <w:lang w:val="en-US"/>
        </w:rPr>
        <w:t>probability to draw a blue ball</w:t>
      </w:r>
      <w:r>
        <w:rPr>
          <w:rFonts w:ascii="Times New Roman" w:hAnsi="Times New Roman" w:cs="Times New Roman"/>
          <w:lang w:val="en-US"/>
        </w:rPr>
        <w:t xml:space="preserve"> is higher in the urn on the right than</w:t>
      </w:r>
    </w:p>
    <w:p w:rsidR="00C76466" w:rsidRPr="00C76466" w:rsidRDefault="00C76466" w:rsidP="00C76466">
      <w:pPr>
        <w:ind w:left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C7646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76466">
        <w:rPr>
          <w:rFonts w:ascii="Times New Roman" w:hAnsi="Times New Roman" w:cs="Times New Roman"/>
          <w:lang w:val="en-US"/>
        </w:rPr>
        <w:t>the</w:t>
      </w:r>
      <w:proofErr w:type="gramEnd"/>
      <w:r w:rsidRPr="00C76466">
        <w:rPr>
          <w:rFonts w:ascii="Times New Roman" w:hAnsi="Times New Roman" w:cs="Times New Roman"/>
          <w:lang w:val="en-US"/>
        </w:rPr>
        <w:t xml:space="preserve"> one on the left</w:t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</w:r>
      <w:r w:rsidR="00F163CC">
        <w:rPr>
          <w:rFonts w:ascii="Times New Roman" w:hAnsi="Times New Roman" w:cs="Times New Roman"/>
          <w:lang w:val="en-US"/>
        </w:rPr>
        <w:tab/>
        <w:t>T  F</w:t>
      </w:r>
    </w:p>
    <w:p w:rsidR="00C76466" w:rsidRDefault="00C76466" w:rsidP="00C76466">
      <w:pPr>
        <w:pStyle w:val="PargrafodaLista"/>
        <w:ind w:left="480"/>
        <w:rPr>
          <w:rFonts w:ascii="Times New Roman" w:hAnsi="Times New Roman" w:cs="Times New Roman"/>
          <w:lang w:val="en-US"/>
        </w:rPr>
      </w:pPr>
    </w:p>
    <w:p w:rsidR="001C27E1" w:rsidRDefault="00F163CC" w:rsidP="001C27E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Choosing the urn on the left</w:t>
      </w:r>
      <w:r w:rsidR="002E54A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the probability to draw a blue </w:t>
      </w:r>
      <w:r w:rsidR="002E54AD">
        <w:rPr>
          <w:rFonts w:ascii="Times New Roman" w:hAnsi="Times New Roman" w:cs="Times New Roman"/>
          <w:lang w:val="en-US"/>
        </w:rPr>
        <w:t xml:space="preserve">ball is different </w:t>
      </w:r>
    </w:p>
    <w:p w:rsidR="00C76466" w:rsidRPr="001C27E1" w:rsidRDefault="001C27E1" w:rsidP="001C27E1">
      <w:pPr>
        <w:pStyle w:val="PargrafodaLista"/>
        <w:ind w:left="36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</w:t>
      </w:r>
      <w:r w:rsidR="002E54AD">
        <w:rPr>
          <w:rFonts w:ascii="Times New Roman" w:hAnsi="Times New Roman" w:cs="Times New Roman"/>
          <w:lang w:val="en-US"/>
        </w:rPr>
        <w:t>rom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2E54AD" w:rsidRPr="001C27E1">
        <w:rPr>
          <w:rFonts w:ascii="Times New Roman" w:hAnsi="Times New Roman" w:cs="Times New Roman"/>
          <w:lang w:val="en-US"/>
        </w:rPr>
        <w:t xml:space="preserve">the probability of drawing a </w:t>
      </w:r>
      <w:r w:rsidR="00F163CC" w:rsidRPr="001C27E1">
        <w:rPr>
          <w:rFonts w:ascii="Times New Roman" w:hAnsi="Times New Roman" w:cs="Times New Roman"/>
          <w:lang w:val="en-US"/>
        </w:rPr>
        <w:t>red ball</w:t>
      </w:r>
      <w:r w:rsidR="002E54AD" w:rsidRPr="001C27E1">
        <w:rPr>
          <w:rFonts w:ascii="Times New Roman" w:hAnsi="Times New Roman" w:cs="Times New Roman"/>
          <w:lang w:val="en-US"/>
        </w:rPr>
        <w:t>.</w:t>
      </w:r>
      <w:r w:rsidR="00F163CC" w:rsidRPr="001C27E1">
        <w:rPr>
          <w:rFonts w:ascii="Times New Roman" w:hAnsi="Times New Roman" w:cs="Times New Roman"/>
          <w:lang w:val="en-US"/>
        </w:rPr>
        <w:tab/>
      </w:r>
      <w:r w:rsidR="00F163CC" w:rsidRPr="001C27E1">
        <w:rPr>
          <w:rFonts w:ascii="Times New Roman" w:hAnsi="Times New Roman" w:cs="Times New Roman"/>
          <w:lang w:val="en-US"/>
        </w:rPr>
        <w:tab/>
      </w:r>
      <w:r w:rsidR="00760623" w:rsidRPr="001C27E1">
        <w:rPr>
          <w:rFonts w:ascii="Times New Roman" w:hAnsi="Times New Roman" w:cs="Times New Roman"/>
          <w:lang w:val="en-US"/>
        </w:rPr>
        <w:t xml:space="preserve">                                                                             </w:t>
      </w:r>
      <w:r w:rsidR="00F163CC" w:rsidRPr="001C27E1">
        <w:rPr>
          <w:rFonts w:ascii="Times New Roman" w:hAnsi="Times New Roman" w:cs="Times New Roman"/>
          <w:lang w:val="en-US"/>
        </w:rPr>
        <w:t>T  F</w:t>
      </w:r>
    </w:p>
    <w:p w:rsidR="00F163CC" w:rsidRDefault="00F163CC" w:rsidP="00F163CC">
      <w:pPr>
        <w:rPr>
          <w:rFonts w:ascii="Times New Roman" w:hAnsi="Times New Roman" w:cs="Times New Roman"/>
          <w:lang w:val="en-US"/>
        </w:rPr>
      </w:pPr>
    </w:p>
    <w:p w:rsidR="00F163CC" w:rsidRDefault="00F163CC" w:rsidP="00F163CC">
      <w:pPr>
        <w:rPr>
          <w:rFonts w:ascii="Times New Roman" w:hAnsi="Times New Roman" w:cs="Times New Roman"/>
          <w:lang w:val="en-US"/>
        </w:rPr>
      </w:pPr>
    </w:p>
    <w:p w:rsidR="00ED2D0D" w:rsidRDefault="00ED2D0D" w:rsidP="00F163CC">
      <w:pPr>
        <w:rPr>
          <w:rFonts w:ascii="Times New Roman" w:hAnsi="Times New Roman" w:cs="Times New Roman"/>
          <w:lang w:val="en-US"/>
        </w:rPr>
      </w:pPr>
    </w:p>
    <w:p w:rsidR="002E54AD" w:rsidRDefault="002E54AD" w:rsidP="00F163CC">
      <w:pPr>
        <w:rPr>
          <w:rFonts w:ascii="Times New Roman" w:hAnsi="Times New Roman" w:cs="Times New Roman"/>
          <w:lang w:val="en-US"/>
        </w:rPr>
      </w:pPr>
    </w:p>
    <w:p w:rsidR="00F163CC" w:rsidRDefault="00F163CC" w:rsidP="00D37B30">
      <w:pPr>
        <w:outlineLvl w:val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In the Figure </w:t>
      </w:r>
      <w:r w:rsidR="00324823">
        <w:rPr>
          <w:rFonts w:ascii="Times New Roman" w:hAnsi="Times New Roman" w:cs="Times New Roman"/>
          <w:lang w:val="en-US"/>
        </w:rPr>
        <w:t>below</w:t>
      </w:r>
      <w:r>
        <w:rPr>
          <w:rFonts w:ascii="Times New Roman" w:hAnsi="Times New Roman" w:cs="Times New Roman"/>
          <w:lang w:val="en-US"/>
        </w:rPr>
        <w:t>.</w:t>
      </w:r>
      <w:proofErr w:type="gramEnd"/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1454150</wp:posOffset>
            </wp:positionH>
            <wp:positionV relativeFrom="paragraph">
              <wp:posOffset>43180</wp:posOffset>
            </wp:positionV>
            <wp:extent cx="3098165" cy="2091055"/>
            <wp:effectExtent l="19050" t="0" r="6985" b="0"/>
            <wp:wrapThrough wrapText="bothSides">
              <wp:wrapPolygon edited="0">
                <wp:start x="-133" y="0"/>
                <wp:lineTo x="-133" y="21449"/>
                <wp:lineTo x="21649" y="21449"/>
                <wp:lineTo x="21649" y="0"/>
                <wp:lineTo x="-133" y="0"/>
              </wp:wrapPolygon>
            </wp:wrapThrough>
            <wp:docPr id="8" name="Immagine 1" descr="C:\Documents and Settings\Francesco\Documenti\MATLAB\AmbiguityExp\urn\images\076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rancesco\Documenti\MATLAB\AmbiguityExp\urn\images\076_0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324823" w:rsidRDefault="003248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324823" w:rsidRDefault="00324823" w:rsidP="00F163CC">
      <w:pPr>
        <w:rPr>
          <w:rFonts w:ascii="Times New Roman" w:hAnsi="Times New Roman" w:cs="Times New Roman"/>
          <w:lang w:val="en-US"/>
        </w:rPr>
      </w:pPr>
    </w:p>
    <w:p w:rsidR="00F163CC" w:rsidRDefault="00F163CC" w:rsidP="00F163CC">
      <w:pPr>
        <w:rPr>
          <w:rFonts w:ascii="Times New Roman" w:hAnsi="Times New Roman" w:cs="Times New Roman"/>
          <w:lang w:val="en-US"/>
        </w:rPr>
      </w:pPr>
    </w:p>
    <w:p w:rsidR="000A2FC3" w:rsidRDefault="000A2FC3" w:rsidP="00F163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urn on the right y</w:t>
      </w:r>
      <w:r w:rsidR="00F163CC">
        <w:rPr>
          <w:rFonts w:ascii="Times New Roman" w:hAnsi="Times New Roman" w:cs="Times New Roman"/>
          <w:lang w:val="en-US"/>
        </w:rPr>
        <w:t xml:space="preserve">ou don’t know the exact probability to draw a red or blue ball </w:t>
      </w:r>
    </w:p>
    <w:p w:rsidR="00F163CC" w:rsidRPr="000A2FC3" w:rsidRDefault="000A2FC3" w:rsidP="000A2FC3">
      <w:pPr>
        <w:pStyle w:val="PargrafodaLista"/>
        <w:ind w:left="36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and</w:t>
      </w:r>
      <w:proofErr w:type="gramEnd"/>
      <w:r>
        <w:rPr>
          <w:rFonts w:ascii="Times New Roman" w:hAnsi="Times New Roman" w:cs="Times New Roman"/>
          <w:lang w:val="en-US"/>
        </w:rPr>
        <w:t xml:space="preserve"> you never </w:t>
      </w:r>
      <w:r w:rsidR="00F163CC" w:rsidRPr="000A2FC3">
        <w:rPr>
          <w:rFonts w:ascii="Times New Roman" w:hAnsi="Times New Roman" w:cs="Times New Roman"/>
          <w:lang w:val="en-US"/>
        </w:rPr>
        <w:t>will know it.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</w:t>
      </w:r>
      <w:r w:rsidR="00F163CC" w:rsidRPr="000A2FC3">
        <w:rPr>
          <w:rFonts w:ascii="Times New Roman" w:hAnsi="Times New Roman" w:cs="Times New Roman"/>
          <w:lang w:val="en-US"/>
        </w:rPr>
        <w:t>T  F</w:t>
      </w:r>
    </w:p>
    <w:p w:rsidR="00B315CC" w:rsidRDefault="00B315CC" w:rsidP="00F163CC">
      <w:pPr>
        <w:rPr>
          <w:rFonts w:ascii="Times New Roman" w:hAnsi="Times New Roman" w:cs="Times New Roman"/>
          <w:lang w:val="en-US"/>
        </w:rPr>
      </w:pPr>
    </w:p>
    <w:p w:rsidR="00ED2D0D" w:rsidRDefault="00ED2D0D" w:rsidP="00F163CC">
      <w:pPr>
        <w:rPr>
          <w:rFonts w:ascii="Times New Roman" w:hAnsi="Times New Roman" w:cs="Times New Roman"/>
          <w:lang w:val="en-US"/>
        </w:rPr>
      </w:pPr>
    </w:p>
    <w:p w:rsidR="00C84D4F" w:rsidRDefault="00C84D4F" w:rsidP="00F163CC">
      <w:pPr>
        <w:rPr>
          <w:rFonts w:ascii="Times New Roman" w:hAnsi="Times New Roman" w:cs="Times New Roman"/>
          <w:lang w:val="en-US"/>
        </w:rPr>
      </w:pPr>
    </w:p>
    <w:p w:rsidR="00C84D4F" w:rsidRDefault="00C84D4F" w:rsidP="00F163CC">
      <w:pPr>
        <w:rPr>
          <w:rFonts w:ascii="Times New Roman" w:hAnsi="Times New Roman" w:cs="Times New Roman"/>
          <w:lang w:val="en-US"/>
        </w:rPr>
      </w:pPr>
    </w:p>
    <w:p w:rsidR="001D264D" w:rsidRDefault="001D264D" w:rsidP="00F163CC">
      <w:pPr>
        <w:rPr>
          <w:ins w:id="36" w:author="Joffily" w:date="2011-11-10T10:03:00Z"/>
          <w:rFonts w:ascii="Times New Roman" w:hAnsi="Times New Roman" w:cs="Times New Roman"/>
          <w:lang w:val="en-US"/>
        </w:rPr>
      </w:pPr>
    </w:p>
    <w:p w:rsidR="00FD2747" w:rsidRDefault="00FD2747" w:rsidP="00F163CC">
      <w:pPr>
        <w:rPr>
          <w:ins w:id="37" w:author="francesco" w:date="2011-10-31T11:41:00Z"/>
          <w:rFonts w:ascii="Times New Roman" w:hAnsi="Times New Roman" w:cs="Times New Roman"/>
          <w:lang w:val="en-US"/>
        </w:rPr>
      </w:pPr>
    </w:p>
    <w:p w:rsidR="00F163CC" w:rsidRDefault="00F163CC" w:rsidP="00D37B30">
      <w:pPr>
        <w:outlineLvl w:val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 xml:space="preserve">In the Figure </w:t>
      </w:r>
      <w:r w:rsidR="00324823">
        <w:rPr>
          <w:rFonts w:ascii="Times New Roman" w:hAnsi="Times New Roman" w:cs="Times New Roman"/>
          <w:lang w:val="en-US"/>
        </w:rPr>
        <w:t>below</w:t>
      </w:r>
      <w:r>
        <w:rPr>
          <w:rFonts w:ascii="Times New Roman" w:hAnsi="Times New Roman" w:cs="Times New Roman"/>
          <w:lang w:val="en-US"/>
        </w:rPr>
        <w:t>.</w:t>
      </w:r>
      <w:proofErr w:type="gramEnd"/>
    </w:p>
    <w:p w:rsidR="00C84D4F" w:rsidRDefault="00C84D4F" w:rsidP="00D37B30">
      <w:pPr>
        <w:outlineLvl w:val="0"/>
        <w:rPr>
          <w:rFonts w:ascii="Times New Roman" w:hAnsi="Times New Roman" w:cs="Times New Roman"/>
          <w:lang w:val="en-US"/>
        </w:rPr>
      </w:pPr>
    </w:p>
    <w:p w:rsidR="00C84D4F" w:rsidRDefault="00C84D4F" w:rsidP="00D37B30">
      <w:pPr>
        <w:outlineLvl w:val="0"/>
        <w:rPr>
          <w:rFonts w:ascii="Times New Roman" w:hAnsi="Times New Roman" w:cs="Times New Roman"/>
          <w:lang w:val="en-US"/>
        </w:rPr>
      </w:pPr>
    </w:p>
    <w:p w:rsidR="00F163CC" w:rsidRDefault="00F163CC" w:rsidP="00F163CC">
      <w:pPr>
        <w:rPr>
          <w:rFonts w:ascii="Times New Roman" w:hAnsi="Times New Roman" w:cs="Times New Roman"/>
          <w:lang w:val="en-US"/>
        </w:rPr>
      </w:pPr>
    </w:p>
    <w:p w:rsidR="00760623" w:rsidRDefault="001D264D" w:rsidP="00F163C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1543685</wp:posOffset>
            </wp:positionH>
            <wp:positionV relativeFrom="paragraph">
              <wp:posOffset>75565</wp:posOffset>
            </wp:positionV>
            <wp:extent cx="3116580" cy="1955800"/>
            <wp:effectExtent l="19050" t="0" r="7620" b="0"/>
            <wp:wrapThrough wrapText="bothSides">
              <wp:wrapPolygon edited="0">
                <wp:start x="-132" y="0"/>
                <wp:lineTo x="-132" y="21460"/>
                <wp:lineTo x="21653" y="21460"/>
                <wp:lineTo x="21653" y="0"/>
                <wp:lineTo x="-132" y="0"/>
              </wp:wrapPolygon>
            </wp:wrapThrough>
            <wp:docPr id="9" name="Immagine 2" descr="C:\Documents and Settings\Francesco\Documenti\MATLAB\AmbiguityExp\urn\images\168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rancesco\Documenti\MATLAB\AmbiguityExp\urn\images\168_0_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760623" w:rsidRDefault="00760623" w:rsidP="00F163CC">
      <w:pPr>
        <w:rPr>
          <w:rFonts w:ascii="Times New Roman" w:hAnsi="Times New Roman" w:cs="Times New Roman"/>
          <w:lang w:val="en-US"/>
        </w:rPr>
      </w:pPr>
    </w:p>
    <w:p w:rsidR="00324823" w:rsidRDefault="00324823" w:rsidP="00F163CC">
      <w:pPr>
        <w:rPr>
          <w:rFonts w:ascii="Times New Roman" w:hAnsi="Times New Roman" w:cs="Times New Roman"/>
          <w:lang w:val="en-US"/>
        </w:rPr>
      </w:pPr>
    </w:p>
    <w:p w:rsidR="00324823" w:rsidRDefault="00324823" w:rsidP="00F163CC">
      <w:pPr>
        <w:rPr>
          <w:rFonts w:ascii="Times New Roman" w:hAnsi="Times New Roman" w:cs="Times New Roman"/>
          <w:lang w:val="en-US"/>
        </w:rPr>
      </w:pPr>
    </w:p>
    <w:p w:rsidR="00DC267C" w:rsidRPr="00B315CC" w:rsidRDefault="00F163CC" w:rsidP="00B315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</w:t>
      </w:r>
      <w:r w:rsidR="00760623">
        <w:rPr>
          <w:rFonts w:ascii="Times New Roman" w:hAnsi="Times New Roman" w:cs="Times New Roman"/>
          <w:lang w:val="en-US"/>
        </w:rPr>
        <w:t xml:space="preserve"> will never</w:t>
      </w:r>
      <w:r>
        <w:rPr>
          <w:rFonts w:ascii="Times New Roman" w:hAnsi="Times New Roman" w:cs="Times New Roman"/>
          <w:lang w:val="en-US"/>
        </w:rPr>
        <w:t xml:space="preserve"> know the composition of the </w:t>
      </w:r>
      <w:r w:rsidR="00DC267C">
        <w:rPr>
          <w:rFonts w:ascii="Times New Roman" w:hAnsi="Times New Roman" w:cs="Times New Roman"/>
          <w:lang w:val="en-US"/>
        </w:rPr>
        <w:t>red and blu</w:t>
      </w:r>
      <w:r w:rsidR="00B315CC">
        <w:rPr>
          <w:rFonts w:ascii="Times New Roman" w:hAnsi="Times New Roman" w:cs="Times New Roman"/>
          <w:lang w:val="en-US"/>
        </w:rPr>
        <w:t xml:space="preserve">e balls in the urn on the right            </w:t>
      </w:r>
      <w:r w:rsidR="00DC267C" w:rsidRPr="00B315CC">
        <w:rPr>
          <w:rFonts w:ascii="Times New Roman" w:hAnsi="Times New Roman" w:cs="Times New Roman"/>
          <w:lang w:val="en-US"/>
        </w:rPr>
        <w:t>T  F</w:t>
      </w:r>
    </w:p>
    <w:p w:rsidR="00DC267C" w:rsidRDefault="00DC267C" w:rsidP="00DC267C">
      <w:pPr>
        <w:pStyle w:val="PargrafodaLista"/>
        <w:ind w:left="480"/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chessboard wil</w:t>
      </w:r>
      <w:r w:rsidR="00472922">
        <w:rPr>
          <w:rFonts w:ascii="Times New Roman" w:hAnsi="Times New Roman" w:cs="Times New Roman"/>
          <w:lang w:val="en-US"/>
        </w:rPr>
        <w:t xml:space="preserve">l disappear when you have made a decision the urn  </w:t>
      </w:r>
      <w:r w:rsidR="00472922">
        <w:rPr>
          <w:rFonts w:ascii="Times New Roman" w:hAnsi="Times New Roman" w:cs="Times New Roman"/>
          <w:lang w:val="en-US"/>
        </w:rPr>
        <w:tab/>
      </w:r>
      <w:r w:rsidR="00472922">
        <w:rPr>
          <w:rFonts w:ascii="Times New Roman" w:hAnsi="Times New Roman" w:cs="Times New Roman"/>
          <w:lang w:val="en-US"/>
        </w:rPr>
        <w:tab/>
      </w:r>
      <w:r w:rsidR="00472922">
        <w:rPr>
          <w:rFonts w:ascii="Times New Roman" w:hAnsi="Times New Roman" w:cs="Times New Roman"/>
          <w:lang w:val="en-US"/>
        </w:rPr>
        <w:tab/>
      </w:r>
      <w:r w:rsidR="00472922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T  F</w:t>
      </w:r>
    </w:p>
    <w:p w:rsidR="00533B8E" w:rsidRDefault="00533B8E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ED2D0D" w:rsidRDefault="00ED2D0D" w:rsidP="00533B8E">
      <w:pPr>
        <w:rPr>
          <w:rFonts w:ascii="Times New Roman" w:hAnsi="Times New Roman" w:cs="Times New Roman"/>
          <w:lang w:val="en-US"/>
        </w:rPr>
      </w:pPr>
    </w:p>
    <w:p w:rsidR="00ED2D0D" w:rsidRDefault="00ED2D0D" w:rsidP="00533B8E">
      <w:pPr>
        <w:rPr>
          <w:rFonts w:ascii="Times New Roman" w:hAnsi="Times New Roman" w:cs="Times New Roman"/>
          <w:lang w:val="en-US"/>
        </w:rPr>
      </w:pPr>
    </w:p>
    <w:p w:rsidR="00ED2D0D" w:rsidRDefault="00ED2D0D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figure below:</w:t>
      </w: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  <w:r w:rsidRPr="00B315C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1541145</wp:posOffset>
            </wp:positionH>
            <wp:positionV relativeFrom="paragraph">
              <wp:posOffset>36830</wp:posOffset>
            </wp:positionV>
            <wp:extent cx="3121660" cy="2082800"/>
            <wp:effectExtent l="19050" t="0" r="2540" b="0"/>
            <wp:wrapThrough wrapText="bothSides">
              <wp:wrapPolygon edited="0">
                <wp:start x="-132" y="0"/>
                <wp:lineTo x="-132" y="21337"/>
                <wp:lineTo x="21618" y="21337"/>
                <wp:lineTo x="21618" y="0"/>
                <wp:lineTo x="-132" y="0"/>
              </wp:wrapPolygon>
            </wp:wrapThrough>
            <wp:docPr id="10" name="Immagine 3" descr="C:\Documents and Settings\Francesco\Documenti\MATLAB\AmbiguityExp\urn\images\168_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Francesco\Documenti\MATLAB\AmbiguityExp\urn\images\168_1_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B315CC" w:rsidRDefault="00B315CC" w:rsidP="00533B8E">
      <w:pPr>
        <w:rPr>
          <w:rFonts w:ascii="Times New Roman" w:hAnsi="Times New Roman" w:cs="Times New Roman"/>
          <w:lang w:val="en-US"/>
        </w:rPr>
      </w:pPr>
    </w:p>
    <w:p w:rsidR="00533B8E" w:rsidRDefault="00DC267C" w:rsidP="00533B8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3B8E">
        <w:rPr>
          <w:rFonts w:ascii="Times New Roman" w:hAnsi="Times New Roman" w:cs="Times New Roman"/>
          <w:lang w:val="en-US"/>
        </w:rPr>
        <w:t>How much will be your reward if a red ball is drawn?</w:t>
      </w:r>
      <w:r w:rsidRPr="00533B8E">
        <w:rPr>
          <w:rFonts w:ascii="Times New Roman" w:hAnsi="Times New Roman" w:cs="Times New Roman"/>
          <w:lang w:val="en-US"/>
        </w:rPr>
        <w:tab/>
      </w:r>
    </w:p>
    <w:p w:rsidR="00533B8E" w:rsidRPr="00533B8E" w:rsidRDefault="00533B8E" w:rsidP="00533B8E">
      <w:pPr>
        <w:pStyle w:val="PargrafodaLista"/>
        <w:rPr>
          <w:rFonts w:ascii="Times New Roman" w:hAnsi="Times New Roman" w:cs="Times New Roman"/>
          <w:lang w:val="en-US"/>
        </w:rPr>
      </w:pPr>
    </w:p>
    <w:p w:rsidR="00DC267C" w:rsidRPr="00533B8E" w:rsidRDefault="00DC267C" w:rsidP="00533B8E">
      <w:pPr>
        <w:pStyle w:val="PargrafodaLista"/>
        <w:ind w:left="480"/>
        <w:rPr>
          <w:rFonts w:ascii="Times New Roman" w:hAnsi="Times New Roman" w:cs="Times New Roman"/>
          <w:lang w:val="en-US"/>
        </w:rPr>
      </w:pPr>
      <w:r w:rsidRPr="00533B8E">
        <w:rPr>
          <w:rFonts w:ascii="Times New Roman" w:hAnsi="Times New Roman" w:cs="Times New Roman"/>
          <w:lang w:val="en-US"/>
        </w:rPr>
        <w:tab/>
      </w:r>
      <w:r w:rsidRPr="00533B8E">
        <w:rPr>
          <w:rFonts w:ascii="Times New Roman" w:hAnsi="Times New Roman" w:cs="Times New Roman"/>
          <w:lang w:val="en-US"/>
        </w:rPr>
        <w:tab/>
      </w:r>
      <w:r w:rsidRPr="00533B8E">
        <w:rPr>
          <w:rFonts w:ascii="Times New Roman" w:hAnsi="Times New Roman" w:cs="Times New Roman"/>
          <w:lang w:val="en-US"/>
        </w:rPr>
        <w:tab/>
      </w:r>
      <w:r w:rsidRPr="00533B8E">
        <w:rPr>
          <w:rFonts w:ascii="Times New Roman" w:hAnsi="Times New Roman" w:cs="Times New Roman"/>
          <w:lang w:val="en-US"/>
        </w:rPr>
        <w:tab/>
      </w:r>
      <w:r w:rsidRPr="00533B8E">
        <w:rPr>
          <w:rFonts w:ascii="Times New Roman" w:hAnsi="Times New Roman" w:cs="Times New Roman"/>
          <w:lang w:val="en-US"/>
        </w:rPr>
        <w:tab/>
      </w:r>
    </w:p>
    <w:p w:rsidR="00DC267C" w:rsidRDefault="00DC267C" w:rsidP="00DC26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much will be your reward if a blue ball is drawn? </w:t>
      </w: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Pr="00DC267C" w:rsidRDefault="00ED2D0D" w:rsidP="00DC267C">
      <w:pPr>
        <w:rPr>
          <w:rFonts w:ascii="Times New Roman" w:hAnsi="Times New Roman" w:cs="Times New Roman"/>
          <w:lang w:val="en-US"/>
        </w:rPr>
      </w:pPr>
    </w:p>
    <w:p w:rsidR="00F163CC" w:rsidRDefault="001C27E1" w:rsidP="00D37B30">
      <w:pPr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In the Figure below</w:t>
      </w: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BE682C" w:rsidP="00DC26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75565</wp:posOffset>
            </wp:positionV>
            <wp:extent cx="3105785" cy="1899920"/>
            <wp:effectExtent l="19050" t="0" r="0" b="0"/>
            <wp:wrapThrough wrapText="bothSides">
              <wp:wrapPolygon edited="0">
                <wp:start x="-132" y="0"/>
                <wp:lineTo x="-132" y="21441"/>
                <wp:lineTo x="21596" y="21441"/>
                <wp:lineTo x="21596" y="0"/>
                <wp:lineTo x="-132" y="0"/>
              </wp:wrapPolygon>
            </wp:wrapThrough>
            <wp:docPr id="6" name="Immagine 4" descr="C:\Documents and Settings\Francesco\Documenti\MATLAB\AmbiguityExp\urn\images\168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Francesco\Documenti\MATLAB\AmbiguityExp\urn\images\168_2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BE682C" w:rsidRDefault="00BE682C" w:rsidP="00DC267C">
      <w:pPr>
        <w:rPr>
          <w:rFonts w:ascii="Times New Roman" w:hAnsi="Times New Roman" w:cs="Times New Roman"/>
          <w:lang w:val="en-US"/>
        </w:rPr>
      </w:pPr>
    </w:p>
    <w:p w:rsidR="00B315CC" w:rsidRDefault="00B315CC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ED2D0D" w:rsidRDefault="00ED2D0D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urn on the left has </w:t>
      </w:r>
      <w:r w:rsidR="005900B2">
        <w:rPr>
          <w:rFonts w:ascii="Times New Roman" w:hAnsi="Times New Roman" w:cs="Times New Roman"/>
          <w:lang w:val="en-US"/>
        </w:rPr>
        <w:t xml:space="preserve">been </w:t>
      </w:r>
      <w:r>
        <w:rPr>
          <w:rFonts w:ascii="Times New Roman" w:hAnsi="Times New Roman" w:cs="Times New Roman"/>
          <w:lang w:val="en-US"/>
        </w:rPr>
        <w:t>drawn a red ball</w:t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  <w:t>T  F</w:t>
      </w:r>
    </w:p>
    <w:p w:rsidR="00DC267C" w:rsidRDefault="00DC267C" w:rsidP="00DC267C">
      <w:pPr>
        <w:rPr>
          <w:rFonts w:ascii="Times New Roman" w:hAnsi="Times New Roman" w:cs="Times New Roman"/>
          <w:lang w:val="en-US"/>
        </w:rPr>
      </w:pPr>
    </w:p>
    <w:p w:rsidR="00DC267C" w:rsidRDefault="00DC267C" w:rsidP="00DC26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</w:t>
      </w:r>
      <w:r w:rsidR="005900B2">
        <w:rPr>
          <w:rFonts w:ascii="Times New Roman" w:hAnsi="Times New Roman" w:cs="Times New Roman"/>
          <w:lang w:val="en-US"/>
        </w:rPr>
        <w:t>urn o</w:t>
      </w:r>
      <w:r>
        <w:rPr>
          <w:rFonts w:ascii="Times New Roman" w:hAnsi="Times New Roman" w:cs="Times New Roman"/>
          <w:lang w:val="en-US"/>
        </w:rPr>
        <w:t xml:space="preserve">n the right has </w:t>
      </w:r>
      <w:r w:rsidR="005900B2">
        <w:rPr>
          <w:rFonts w:ascii="Times New Roman" w:hAnsi="Times New Roman" w:cs="Times New Roman"/>
          <w:lang w:val="en-US"/>
        </w:rPr>
        <w:t>been drawn a red ball</w:t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</w:r>
      <w:r w:rsidR="005900B2">
        <w:rPr>
          <w:rFonts w:ascii="Times New Roman" w:hAnsi="Times New Roman" w:cs="Times New Roman"/>
          <w:lang w:val="en-US"/>
        </w:rPr>
        <w:tab/>
        <w:t>T  F</w:t>
      </w:r>
    </w:p>
    <w:p w:rsidR="005900B2" w:rsidRPr="005900B2" w:rsidRDefault="005900B2" w:rsidP="005900B2">
      <w:pPr>
        <w:pStyle w:val="PargrafodaLista"/>
        <w:rPr>
          <w:rFonts w:ascii="Times New Roman" w:hAnsi="Times New Roman" w:cs="Times New Roman"/>
          <w:lang w:val="en-US"/>
        </w:rPr>
      </w:pPr>
    </w:p>
    <w:p w:rsidR="005900B2" w:rsidRDefault="005900B2" w:rsidP="00DC26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Your reward is 10 euro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T  F</w:t>
      </w:r>
    </w:p>
    <w:p w:rsidR="005900B2" w:rsidRPr="005900B2" w:rsidRDefault="005900B2" w:rsidP="005900B2">
      <w:pPr>
        <w:pStyle w:val="PargrafodaLista"/>
        <w:rPr>
          <w:rFonts w:ascii="Times New Roman" w:hAnsi="Times New Roman" w:cs="Times New Roman"/>
          <w:lang w:val="en-US"/>
        </w:rPr>
      </w:pPr>
    </w:p>
    <w:p w:rsidR="00C84D4F" w:rsidRDefault="00C84D4F" w:rsidP="005900B2">
      <w:pPr>
        <w:rPr>
          <w:rFonts w:ascii="Times New Roman" w:hAnsi="Times New Roman" w:cs="Times New Roman"/>
          <w:lang w:val="en-US"/>
        </w:rPr>
      </w:pPr>
    </w:p>
    <w:p w:rsidR="00C84D4F" w:rsidRDefault="00C84D4F" w:rsidP="005900B2">
      <w:pPr>
        <w:rPr>
          <w:rFonts w:ascii="Times New Roman" w:hAnsi="Times New Roman" w:cs="Times New Roman"/>
          <w:lang w:val="en-US"/>
        </w:rPr>
      </w:pPr>
    </w:p>
    <w:p w:rsidR="00C84D4F" w:rsidRDefault="00C84D4F" w:rsidP="005900B2">
      <w:pPr>
        <w:rPr>
          <w:rFonts w:ascii="Times New Roman" w:hAnsi="Times New Roman" w:cs="Times New Roman"/>
          <w:lang w:val="en-US"/>
        </w:rPr>
      </w:pPr>
    </w:p>
    <w:p w:rsidR="005900B2" w:rsidRPr="005900B2" w:rsidRDefault="005900B2" w:rsidP="005900B2">
      <w:pPr>
        <w:rPr>
          <w:rFonts w:ascii="Times New Roman" w:hAnsi="Times New Roman" w:cs="Times New Roman"/>
          <w:lang w:val="en-US"/>
        </w:rPr>
      </w:pPr>
    </w:p>
    <w:p w:rsidR="005900B2" w:rsidRDefault="00ED2D0D" w:rsidP="005900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</w:t>
      </w:r>
      <w:ins w:id="38" w:author="Joffily" w:date="2011-11-10T09:35:00Z">
        <w:r w:rsidR="00071F4A">
          <w:rPr>
            <w:rFonts w:ascii="Times New Roman" w:hAnsi="Times New Roman" w:cs="Times New Roman"/>
            <w:lang w:val="en-US"/>
          </w:rPr>
          <w:t>,</w:t>
        </w:r>
      </w:ins>
      <w:r>
        <w:rPr>
          <w:rFonts w:ascii="Times New Roman" w:hAnsi="Times New Roman" w:cs="Times New Roman"/>
          <w:lang w:val="en-US"/>
        </w:rPr>
        <w:t xml:space="preserve"> </w:t>
      </w:r>
      <w:del w:id="39" w:author="Joffily" w:date="2011-11-10T09:35:00Z">
        <w:r w:rsidDel="00071F4A">
          <w:rPr>
            <w:rFonts w:ascii="Times New Roman" w:hAnsi="Times New Roman" w:cs="Times New Roman"/>
            <w:lang w:val="en-US"/>
          </w:rPr>
          <w:delText xml:space="preserve">a </w:delText>
        </w:r>
        <w:r w:rsidR="00817723" w:rsidDel="00071F4A">
          <w:rPr>
            <w:rFonts w:ascii="Times New Roman" w:hAnsi="Times New Roman" w:cs="Times New Roman"/>
            <w:lang w:val="en-US"/>
          </w:rPr>
          <w:delText xml:space="preserve">short </w:delText>
        </w:r>
        <w:r w:rsidDel="00071F4A">
          <w:rPr>
            <w:rFonts w:ascii="Times New Roman" w:hAnsi="Times New Roman" w:cs="Times New Roman"/>
            <w:lang w:val="en-US"/>
          </w:rPr>
          <w:delText>demo version is going to start</w:delText>
        </w:r>
      </w:del>
      <w:ins w:id="40" w:author="Joffily" w:date="2011-11-10T09:35:00Z">
        <w:r w:rsidR="00071F4A">
          <w:rPr>
            <w:rFonts w:ascii="Times New Roman" w:hAnsi="Times New Roman" w:cs="Times New Roman"/>
            <w:lang w:val="en-US"/>
          </w:rPr>
          <w:t xml:space="preserve">you will play a short </w:t>
        </w:r>
        <w:r w:rsidR="00071F4A">
          <w:rPr>
            <w:rFonts w:ascii="Times New Roman" w:hAnsi="Times New Roman" w:cs="Times New Roman"/>
            <w:lang w:val="en-US"/>
          </w:rPr>
          <w:t>training</w:t>
        </w:r>
        <w:r w:rsidR="00071F4A">
          <w:rPr>
            <w:rFonts w:ascii="Times New Roman" w:hAnsi="Times New Roman" w:cs="Times New Roman"/>
            <w:lang w:val="en-US"/>
          </w:rPr>
          <w:t xml:space="preserve"> session,</w:t>
        </w:r>
      </w:ins>
      <w:r>
        <w:rPr>
          <w:rFonts w:ascii="Times New Roman" w:hAnsi="Times New Roman" w:cs="Times New Roman"/>
          <w:lang w:val="en-US"/>
        </w:rPr>
        <w:t xml:space="preserve"> before the real experiment.</w:t>
      </w:r>
    </w:p>
    <w:p w:rsidR="00817723" w:rsidRDefault="00817723" w:rsidP="005900B2">
      <w:pPr>
        <w:rPr>
          <w:rFonts w:ascii="Times New Roman" w:hAnsi="Times New Roman" w:cs="Times New Roman"/>
          <w:lang w:val="en-US"/>
        </w:rPr>
      </w:pPr>
    </w:p>
    <w:p w:rsidR="005900B2" w:rsidRDefault="005900B2" w:rsidP="00D37B30">
      <w:pPr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Are there any questions before we begin?</w:t>
      </w:r>
    </w:p>
    <w:p w:rsidR="005900B2" w:rsidRDefault="005900B2" w:rsidP="005900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keep your mobile phones off or in silent mode during the sessions.</w:t>
      </w:r>
    </w:p>
    <w:p w:rsidR="00817723" w:rsidRDefault="00817723" w:rsidP="005900B2">
      <w:pPr>
        <w:rPr>
          <w:rFonts w:ascii="Times New Roman" w:hAnsi="Times New Roman" w:cs="Times New Roman"/>
          <w:lang w:val="en-US"/>
        </w:rPr>
      </w:pPr>
    </w:p>
    <w:p w:rsidR="005900B2" w:rsidRDefault="005900B2" w:rsidP="005900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thank you very much for your participation today.</w:t>
      </w:r>
    </w:p>
    <w:p w:rsidR="005900B2" w:rsidRPr="005900B2" w:rsidRDefault="005900B2" w:rsidP="005900B2">
      <w:pPr>
        <w:rPr>
          <w:rFonts w:ascii="Times New Roman" w:hAnsi="Times New Roman" w:cs="Times New Roman"/>
          <w:lang w:val="en-US"/>
        </w:rPr>
      </w:pPr>
    </w:p>
    <w:p w:rsidR="00F163CC" w:rsidRDefault="00F163CC" w:rsidP="00F163CC">
      <w:pPr>
        <w:pStyle w:val="PargrafodaLista"/>
        <w:ind w:left="480"/>
        <w:rPr>
          <w:rFonts w:ascii="Times New Roman" w:hAnsi="Times New Roman" w:cs="Times New Roman"/>
          <w:lang w:val="en-US"/>
        </w:rPr>
      </w:pPr>
    </w:p>
    <w:p w:rsidR="00C76466" w:rsidRPr="00CD3F07" w:rsidRDefault="00C76466" w:rsidP="00CD3F07">
      <w:pPr>
        <w:rPr>
          <w:rFonts w:ascii="Times New Roman" w:hAnsi="Times New Roman" w:cs="Times New Roman"/>
          <w:lang w:val="en-US"/>
        </w:rPr>
      </w:pPr>
    </w:p>
    <w:sectPr w:rsidR="00C76466" w:rsidRPr="00CD3F07" w:rsidSect="00586F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54D43"/>
    <w:multiLevelType w:val="hybridMultilevel"/>
    <w:tmpl w:val="0CFCA364"/>
    <w:lvl w:ilvl="0" w:tplc="39D88886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08"/>
  <w:hyphenationZone w:val="283"/>
  <w:characterSpacingControl w:val="doNotCompress"/>
  <w:compat/>
  <w:rsids>
    <w:rsidRoot w:val="00CD3F07"/>
    <w:rsid w:val="00071F4A"/>
    <w:rsid w:val="00091105"/>
    <w:rsid w:val="000A2FC3"/>
    <w:rsid w:val="0013437E"/>
    <w:rsid w:val="0017324A"/>
    <w:rsid w:val="00181D47"/>
    <w:rsid w:val="001C27E1"/>
    <w:rsid w:val="001D264D"/>
    <w:rsid w:val="002952EE"/>
    <w:rsid w:val="002C0651"/>
    <w:rsid w:val="002E54AD"/>
    <w:rsid w:val="00324823"/>
    <w:rsid w:val="00340347"/>
    <w:rsid w:val="0036130B"/>
    <w:rsid w:val="00361BFF"/>
    <w:rsid w:val="0038302C"/>
    <w:rsid w:val="003B3EE5"/>
    <w:rsid w:val="003C4E16"/>
    <w:rsid w:val="004024A8"/>
    <w:rsid w:val="00472922"/>
    <w:rsid w:val="00490886"/>
    <w:rsid w:val="004E4F55"/>
    <w:rsid w:val="00515134"/>
    <w:rsid w:val="00531FA4"/>
    <w:rsid w:val="00533B8E"/>
    <w:rsid w:val="00536417"/>
    <w:rsid w:val="0054265F"/>
    <w:rsid w:val="00577704"/>
    <w:rsid w:val="00586FF6"/>
    <w:rsid w:val="005900B2"/>
    <w:rsid w:val="005C6D69"/>
    <w:rsid w:val="00614B07"/>
    <w:rsid w:val="00734D60"/>
    <w:rsid w:val="00746316"/>
    <w:rsid w:val="00760623"/>
    <w:rsid w:val="007846A9"/>
    <w:rsid w:val="007861D4"/>
    <w:rsid w:val="00811A6E"/>
    <w:rsid w:val="00817723"/>
    <w:rsid w:val="0094440C"/>
    <w:rsid w:val="0098587B"/>
    <w:rsid w:val="00992CBB"/>
    <w:rsid w:val="00997BEE"/>
    <w:rsid w:val="009E3886"/>
    <w:rsid w:val="00AA0547"/>
    <w:rsid w:val="00AA61AA"/>
    <w:rsid w:val="00AC211A"/>
    <w:rsid w:val="00AE107C"/>
    <w:rsid w:val="00B315CC"/>
    <w:rsid w:val="00B45048"/>
    <w:rsid w:val="00B55F7D"/>
    <w:rsid w:val="00BE682C"/>
    <w:rsid w:val="00C06AB7"/>
    <w:rsid w:val="00C2429A"/>
    <w:rsid w:val="00C44F9F"/>
    <w:rsid w:val="00C76466"/>
    <w:rsid w:val="00C84D4F"/>
    <w:rsid w:val="00CD3F07"/>
    <w:rsid w:val="00D37B30"/>
    <w:rsid w:val="00D43E9F"/>
    <w:rsid w:val="00D67471"/>
    <w:rsid w:val="00DC267C"/>
    <w:rsid w:val="00E064CE"/>
    <w:rsid w:val="00E12D30"/>
    <w:rsid w:val="00E17C25"/>
    <w:rsid w:val="00E25039"/>
    <w:rsid w:val="00E6128D"/>
    <w:rsid w:val="00ED2D0D"/>
    <w:rsid w:val="00F163CC"/>
    <w:rsid w:val="00F4301B"/>
    <w:rsid w:val="00FD2747"/>
    <w:rsid w:val="00FD2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3F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F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7646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E54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54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54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54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54AD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17324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37B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37B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B5DE9-FDDC-42F5-95D1-58DDA480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Joffily</cp:lastModifiedBy>
  <cp:revision>27</cp:revision>
  <dcterms:created xsi:type="dcterms:W3CDTF">2011-10-29T12:59:00Z</dcterms:created>
  <dcterms:modified xsi:type="dcterms:W3CDTF">2011-11-10T09:04:00Z</dcterms:modified>
</cp:coreProperties>
</file>